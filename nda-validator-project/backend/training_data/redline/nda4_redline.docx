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78645" w14:textId="77777777" w:rsidR="00BD6D69" w:rsidRDefault="00BD6D69" w:rsidP="00BD6D69">
      <w:pPr>
        <w:ind w:right="360"/>
        <w:jc w:val="both"/>
      </w:pPr>
      <w:bookmarkStart w:id="0" w:name="_DV_M0"/>
      <w:bookmarkEnd w:id="0"/>
    </w:p>
    <w:p w14:paraId="670C574D" w14:textId="1967C979" w:rsidR="0043044B" w:rsidRPr="003B79D1" w:rsidRDefault="0043044B" w:rsidP="00C618FE">
      <w:pPr>
        <w:jc w:val="center"/>
      </w:pPr>
      <w:r w:rsidRPr="003B79D1">
        <w:t xml:space="preserve">PROJECT </w:t>
      </w:r>
      <w:r w:rsidR="007362EE">
        <w:t>OBSIDIAN</w:t>
      </w:r>
    </w:p>
    <w:p w14:paraId="69C9EC19" w14:textId="77777777" w:rsidR="0031062D" w:rsidRPr="003B79D1" w:rsidRDefault="0031062D" w:rsidP="00C618FE">
      <w:pPr>
        <w:jc w:val="center"/>
      </w:pPr>
      <w:r w:rsidRPr="003B79D1">
        <w:t>CONFIDENTIALITY AGREEMENT</w:t>
      </w:r>
    </w:p>
    <w:p w14:paraId="27E6F589" w14:textId="77777777" w:rsidR="00BD6D69" w:rsidRDefault="00BD6D69" w:rsidP="00BD6D69">
      <w:pPr>
        <w:ind w:right="360"/>
        <w:jc w:val="both"/>
      </w:pPr>
    </w:p>
    <w:p w14:paraId="027368B5" w14:textId="77777777" w:rsidR="0031062D" w:rsidRPr="006D13EF" w:rsidRDefault="0031062D" w:rsidP="00BD6D69">
      <w:pPr>
        <w:ind w:right="360"/>
        <w:jc w:val="both"/>
      </w:pPr>
    </w:p>
    <w:p w14:paraId="6AB8F6A1" w14:textId="50B57B4E" w:rsidR="0096303A" w:rsidRDefault="0031062D" w:rsidP="00BD6D69">
      <w:pPr>
        <w:jc w:val="both"/>
      </w:pPr>
      <w:bookmarkStart w:id="1" w:name="_DV_M1"/>
      <w:bookmarkEnd w:id="1"/>
      <w:r w:rsidRPr="006D13EF">
        <w:t xml:space="preserve">This CONFIDENTIALITY AGREEMENT (this “Agreement”) shall govern the conditions under which </w:t>
      </w:r>
      <w:proofErr w:type="spellStart"/>
      <w:r w:rsidR="00F63C7F" w:rsidRPr="00F63C7F">
        <w:t>Huber</w:t>
      </w:r>
      <w:ins w:id="2" w:author="Jungo Dominique" w:date="2024-06-26T16:08:00Z">
        <w:r w:rsidR="00FD2579">
          <w:t>+Suhner</w:t>
        </w:r>
        <w:proofErr w:type="spellEnd"/>
        <w:r w:rsidR="00FD2579">
          <w:t xml:space="preserve"> AG</w:t>
        </w:r>
      </w:ins>
      <w:r w:rsidR="00F63C7F">
        <w:t xml:space="preserve"> (“</w:t>
      </w:r>
      <w:proofErr w:type="spellStart"/>
      <w:r w:rsidR="00F63C7F">
        <w:t>Huber</w:t>
      </w:r>
      <w:ins w:id="3" w:author="Jungo Dominique" w:date="2024-06-26T16:08:00Z">
        <w:r w:rsidR="00FD2579">
          <w:t>+Suhner</w:t>
        </w:r>
      </w:ins>
      <w:proofErr w:type="spellEnd"/>
      <w:r w:rsidR="00F63C7F">
        <w:t xml:space="preserve">”) </w:t>
      </w:r>
      <w:r w:rsidRPr="006D13EF">
        <w:t>ha</w:t>
      </w:r>
      <w:r w:rsidR="00F63C7F">
        <w:t>s</w:t>
      </w:r>
      <w:r w:rsidRPr="006D13EF">
        <w:t xml:space="preserve"> agreed to discuss </w:t>
      </w:r>
      <w:bookmarkStart w:id="4" w:name="_DV_C4"/>
      <w:r w:rsidRPr="006D13EF">
        <w:rPr>
          <w:rStyle w:val="DeltaViewInsertion"/>
          <w:b w:val="0"/>
          <w:color w:val="auto"/>
          <w:u w:val="none"/>
        </w:rPr>
        <w:t>a</w:t>
      </w:r>
      <w:bookmarkStart w:id="5" w:name="_DV_M2"/>
      <w:bookmarkEnd w:id="4"/>
      <w:bookmarkEnd w:id="5"/>
      <w:r w:rsidRPr="006D13EF">
        <w:rPr>
          <w:b/>
        </w:rPr>
        <w:t xml:space="preserve"> </w:t>
      </w:r>
      <w:r w:rsidRPr="006D13EF">
        <w:t xml:space="preserve">possible </w:t>
      </w:r>
      <w:bookmarkStart w:id="6" w:name="_DV_C6"/>
      <w:r w:rsidRPr="006D13EF">
        <w:rPr>
          <w:rStyle w:val="DeltaViewInsertion"/>
          <w:b w:val="0"/>
          <w:color w:val="auto"/>
          <w:u w:val="none"/>
        </w:rPr>
        <w:t xml:space="preserve">transaction </w:t>
      </w:r>
      <w:bookmarkEnd w:id="6"/>
      <w:r w:rsidR="00A32B93">
        <w:rPr>
          <w:rStyle w:val="DeltaViewInsertion"/>
          <w:b w:val="0"/>
          <w:color w:val="auto"/>
          <w:u w:val="none"/>
        </w:rPr>
        <w:t>known as</w:t>
      </w:r>
      <w:r w:rsidRPr="006D13EF">
        <w:t xml:space="preserve"> Project</w:t>
      </w:r>
      <w:r w:rsidR="00BB714C">
        <w:t xml:space="preserve"> </w:t>
      </w:r>
      <w:r w:rsidR="007362EE">
        <w:t>Obsidian</w:t>
      </w:r>
      <w:r w:rsidR="00A36A96">
        <w:t xml:space="preserve"> </w:t>
      </w:r>
      <w:r w:rsidR="004D425B" w:rsidRPr="006D13EF">
        <w:t>(the “Potential Transaction”)</w:t>
      </w:r>
      <w:r w:rsidR="004D425B">
        <w:t xml:space="preserve"> </w:t>
      </w:r>
      <w:r w:rsidR="004D425B" w:rsidRPr="006D13EF">
        <w:rPr>
          <w:rStyle w:val="DeltaViewInsertion"/>
          <w:b w:val="0"/>
          <w:color w:val="auto"/>
          <w:u w:val="none"/>
        </w:rPr>
        <w:t xml:space="preserve">with </w:t>
      </w:r>
      <w:r w:rsidR="00477356" w:rsidRPr="006D13EF">
        <w:t>a</w:t>
      </w:r>
      <w:r w:rsidR="00E277C8">
        <w:t xml:space="preserve"> company that is a</w:t>
      </w:r>
      <w:r w:rsidR="00BB714C">
        <w:t xml:space="preserve"> </w:t>
      </w:r>
      <w:r w:rsidR="007362EE">
        <w:rPr>
          <w:color w:val="000000"/>
        </w:rPr>
        <w:t>l</w:t>
      </w:r>
      <w:r w:rsidR="007362EE" w:rsidRPr="007362EE">
        <w:rPr>
          <w:color w:val="000000"/>
        </w:rPr>
        <w:t>eading manufacturer and provider of branded network connectivity solutions</w:t>
      </w:r>
      <w:r w:rsidR="00324F6A" w:rsidRPr="00324F6A">
        <w:t xml:space="preserve"> </w:t>
      </w:r>
      <w:r w:rsidR="00E277C8">
        <w:t>and</w:t>
      </w:r>
      <w:r w:rsidR="004D425B" w:rsidRPr="00324F6A">
        <w:t xml:space="preserve"> whose name shall be disclosed</w:t>
      </w:r>
      <w:r w:rsidR="0088184B">
        <w:t xml:space="preserve"> on the signature page hereof</w:t>
      </w:r>
      <w:r w:rsidR="004D425B" w:rsidRPr="00324F6A">
        <w:t xml:space="preserve"> upon </w:t>
      </w:r>
      <w:del w:id="7" w:author="Jungo Dominique" w:date="2024-06-26T16:09:00Z">
        <w:r w:rsidR="00F63C7F" w:rsidDel="00FD2579">
          <w:delText>Huber</w:delText>
        </w:r>
      </w:del>
      <w:proofErr w:type="spellStart"/>
      <w:ins w:id="8" w:author="Jungo Dominique" w:date="2024-06-26T16:09:00Z">
        <w:r w:rsidR="00FD2579">
          <w:t>Huber+Suhner</w:t>
        </w:r>
      </w:ins>
      <w:r w:rsidR="00F63C7F">
        <w:t>’s</w:t>
      </w:r>
      <w:proofErr w:type="spellEnd"/>
      <w:r w:rsidR="00F63C7F" w:rsidRPr="00324F6A">
        <w:t xml:space="preserve"> </w:t>
      </w:r>
      <w:r w:rsidR="004D425B" w:rsidRPr="00324F6A">
        <w:t>execution hereof</w:t>
      </w:r>
      <w:r w:rsidR="00E277C8">
        <w:t xml:space="preserve"> </w:t>
      </w:r>
      <w:r w:rsidR="00E277C8" w:rsidRPr="00324F6A">
        <w:t>(</w:t>
      </w:r>
      <w:r w:rsidR="00E277C8">
        <w:t xml:space="preserve">such company, </w:t>
      </w:r>
      <w:r w:rsidR="00E277C8" w:rsidRPr="00E277C8">
        <w:t>together with its subsidiaries and affiliates, the “Company”</w:t>
      </w:r>
      <w:r w:rsidR="00E277C8" w:rsidRPr="00324F6A">
        <w:t>)</w:t>
      </w:r>
      <w:r w:rsidRPr="00324F6A">
        <w:t xml:space="preserve">.  </w:t>
      </w:r>
      <w:r w:rsidR="00A66039" w:rsidRPr="00324F6A">
        <w:t xml:space="preserve">Company and </w:t>
      </w:r>
      <w:del w:id="9" w:author="Jungo Dominique" w:date="2024-06-26T16:09:00Z">
        <w:r w:rsidR="00F63C7F" w:rsidDel="00FD2579">
          <w:delText>Huber</w:delText>
        </w:r>
      </w:del>
      <w:proofErr w:type="spellStart"/>
      <w:ins w:id="10" w:author="Jungo Dominique" w:date="2024-06-26T16:09:00Z">
        <w:r w:rsidR="00FD2579">
          <w:t>Huber+Suhner</w:t>
        </w:r>
      </w:ins>
      <w:proofErr w:type="spellEnd"/>
      <w:r w:rsidR="00F63C7F" w:rsidRPr="00324F6A">
        <w:t xml:space="preserve"> </w:t>
      </w:r>
      <w:r w:rsidR="00A66039" w:rsidRPr="00324F6A">
        <w:t>may</w:t>
      </w:r>
      <w:r w:rsidR="00A66039" w:rsidRPr="00A66039">
        <w:t xml:space="preserve"> be referred to herein individually as a “Party” or collectively as the “Parties.”</w:t>
      </w:r>
      <w:r w:rsidR="00A66039">
        <w:t xml:space="preserve">  </w:t>
      </w:r>
      <w:r w:rsidR="00F63C7F">
        <w:t>Discloser</w:t>
      </w:r>
      <w:r w:rsidR="00F63C7F" w:rsidRPr="00F63C7F">
        <w:t xml:space="preserve"> and </w:t>
      </w:r>
      <w:del w:id="11" w:author="Jungo Dominique" w:date="2024-06-26T16:09:00Z">
        <w:r w:rsidR="00F63C7F" w:rsidRPr="00F63C7F" w:rsidDel="00FD2579">
          <w:delText>Huber</w:delText>
        </w:r>
      </w:del>
      <w:proofErr w:type="spellStart"/>
      <w:ins w:id="12" w:author="Jungo Dominique" w:date="2024-06-26T16:09:00Z">
        <w:r w:rsidR="00FD2579">
          <w:t>Huber+Suhner</w:t>
        </w:r>
      </w:ins>
      <w:proofErr w:type="spellEnd"/>
      <w:r w:rsidR="00F63C7F">
        <w:t xml:space="preserve"> </w:t>
      </w:r>
      <w:r w:rsidR="00F63C7F" w:rsidRPr="00F63C7F">
        <w:t>may be referred to herein individually as a “Party” or collectively as the “Parties” or as a “Discloser” or “Recipient” as applicable.</w:t>
      </w:r>
    </w:p>
    <w:p w14:paraId="5D5D9C6B" w14:textId="77777777" w:rsidR="0096303A" w:rsidRDefault="0096303A" w:rsidP="00BD6D69">
      <w:pPr>
        <w:jc w:val="both"/>
      </w:pPr>
    </w:p>
    <w:p w14:paraId="20849144" w14:textId="05093764" w:rsidR="0031062D" w:rsidRDefault="0031062D" w:rsidP="0096303A">
      <w:pPr>
        <w:numPr>
          <w:ilvl w:val="0"/>
          <w:numId w:val="17"/>
        </w:numPr>
        <w:jc w:val="both"/>
        <w:rPr>
          <w:rStyle w:val="DeltaViewInsertion"/>
          <w:color w:val="auto"/>
          <w:sz w:val="20"/>
          <w:szCs w:val="20"/>
        </w:rPr>
      </w:pPr>
      <w:r w:rsidRPr="006D13EF">
        <w:t xml:space="preserve">As a condition to such discussions, </w:t>
      </w:r>
      <w:r w:rsidR="00F63C7F">
        <w:t>Recipient</w:t>
      </w:r>
      <w:r w:rsidRPr="006D13EF">
        <w:t xml:space="preserve"> agree</w:t>
      </w:r>
      <w:r w:rsidR="00F63C7F">
        <w:t>s</w:t>
      </w:r>
      <w:r w:rsidRPr="006D13EF">
        <w:t xml:space="preserve"> to keep strictly confidential all information conveyed by the </w:t>
      </w:r>
      <w:r w:rsidR="00F63C7F">
        <w:t>Discloser</w:t>
      </w:r>
      <w:r w:rsidRPr="006D13EF">
        <w:t xml:space="preserve"> or the </w:t>
      </w:r>
      <w:r w:rsidR="00F63C7F">
        <w:t>Discloser</w:t>
      </w:r>
      <w:r w:rsidRPr="006D13EF">
        <w:t xml:space="preserve">’s </w:t>
      </w:r>
      <w:r>
        <w:t>Representatives</w:t>
      </w:r>
      <w:r w:rsidR="001A1B5B">
        <w:t xml:space="preserve"> </w:t>
      </w:r>
      <w:r>
        <w:t>(as defined below),</w:t>
      </w:r>
      <w:r w:rsidRPr="006D13EF">
        <w:t xml:space="preserve"> including Lincoln International LLC and its affiliates (“Lincoln”)</w:t>
      </w:r>
      <w:r w:rsidR="002B6D32" w:rsidRPr="006D13EF">
        <w:t xml:space="preserve">, </w:t>
      </w:r>
      <w:r w:rsidR="00D17092" w:rsidRPr="006D13EF">
        <w:t xml:space="preserve">to </w:t>
      </w:r>
      <w:r w:rsidR="00F63C7F">
        <w:t>Recipient</w:t>
      </w:r>
      <w:r w:rsidR="00D17092" w:rsidRPr="006D13EF">
        <w:t xml:space="preserve"> or by </w:t>
      </w:r>
      <w:r w:rsidR="00F63C7F">
        <w:t>Recipient</w:t>
      </w:r>
      <w:r w:rsidR="00737233">
        <w:t xml:space="preserve"> </w:t>
      </w:r>
      <w:r w:rsidR="00D17092" w:rsidRPr="006D13EF">
        <w:t xml:space="preserve">or on </w:t>
      </w:r>
      <w:r w:rsidR="00F63C7F">
        <w:t>Recipient’s</w:t>
      </w:r>
      <w:r w:rsidR="00D17092" w:rsidRPr="006D13EF">
        <w:t xml:space="preserve"> behalf to </w:t>
      </w:r>
      <w:r w:rsidR="00F63C7F">
        <w:t>Recipient’s</w:t>
      </w:r>
      <w:r w:rsidR="00D17092" w:rsidRPr="006D13EF">
        <w:t xml:space="preserve"> Representatives</w:t>
      </w:r>
      <w:r w:rsidR="00A66039">
        <w:t xml:space="preserve"> (as defined below) </w:t>
      </w:r>
      <w:r w:rsidR="006F60BF">
        <w:t xml:space="preserve">in connection with the Potential Transaction, </w:t>
      </w:r>
      <w:r w:rsidRPr="006D13EF">
        <w:t xml:space="preserve">in whatever form, whether written or oral, </w:t>
      </w:r>
      <w:bookmarkStart w:id="13" w:name="_DV_M4"/>
      <w:bookmarkEnd w:id="13"/>
      <w:r w:rsidRPr="006D13EF">
        <w:t>hereinafter referred to as the “Confidential Information</w:t>
      </w:r>
      <w:r w:rsidR="004D425B">
        <w:t>,</w:t>
      </w:r>
      <w:r w:rsidRPr="006D13EF">
        <w:t>” and to refrain from using the same except as provided below.</w:t>
      </w:r>
      <w:r w:rsidR="00A66039">
        <w:t xml:space="preserve">  </w:t>
      </w:r>
      <w:r w:rsidR="00A66039" w:rsidRPr="00BD6D69">
        <w:t xml:space="preserve">A Party’s “Representatives” shall mean all of the Party’s </w:t>
      </w:r>
      <w:r w:rsidR="0097146D">
        <w:t>subsidiaries</w:t>
      </w:r>
      <w:r w:rsidR="00A66039" w:rsidRPr="00BD6D69">
        <w:t xml:space="preserve"> and its and their</w:t>
      </w:r>
      <w:bookmarkStart w:id="14" w:name="_DV_X6"/>
      <w:r w:rsidR="00A66039" w:rsidRPr="00BD6D69">
        <w:t xml:space="preserve"> respective officers, directors, </w:t>
      </w:r>
      <w:bookmarkEnd w:id="14"/>
      <w:r w:rsidR="00E277C8" w:rsidRPr="00E277C8">
        <w:t>employees, attorneys, accountants, consultants, agents and financial advisors</w:t>
      </w:r>
      <w:r w:rsidR="006216B0">
        <w:t xml:space="preserve">.  </w:t>
      </w:r>
      <w:r w:rsidR="00E277C8" w:rsidRPr="00E277C8">
        <w:t>For the avoidance of doubt, Recipient’s Representatives</w:t>
      </w:r>
      <w:r w:rsidR="009D377A">
        <w:t xml:space="preserve"> hereunder</w:t>
      </w:r>
      <w:r w:rsidR="00E277C8" w:rsidRPr="00E277C8">
        <w:t xml:space="preserve"> shall not include any actual or potential debt financing sources, equity financing sources or equity co-investors.</w:t>
      </w:r>
      <w:r w:rsidR="00E277C8">
        <w:t xml:space="preserve">  </w:t>
      </w:r>
      <w:r w:rsidR="00A66039" w:rsidRPr="00BD6D69">
        <w:t>Recipient’s “Representatives” shall be further defined to mean only those of its Representatives to whom the Confidential Information has been or hereafter is provided.</w:t>
      </w:r>
      <w:r w:rsidR="002A3149">
        <w:t xml:space="preserve"> </w:t>
      </w:r>
    </w:p>
    <w:p w14:paraId="74957ECE" w14:textId="77777777" w:rsidR="00A66039" w:rsidRPr="00A66039" w:rsidRDefault="00A66039" w:rsidP="00BD6D69">
      <w:pPr>
        <w:jc w:val="both"/>
        <w:rPr>
          <w:rFonts w:ascii="Arial" w:hAnsi="Arial"/>
          <w:sz w:val="20"/>
        </w:rPr>
      </w:pPr>
    </w:p>
    <w:p w14:paraId="18C5A950" w14:textId="1E2E35B3" w:rsidR="0031062D" w:rsidRDefault="0031062D" w:rsidP="0096303A">
      <w:pPr>
        <w:pStyle w:val="Textkrper"/>
        <w:numPr>
          <w:ilvl w:val="0"/>
          <w:numId w:val="17"/>
        </w:numPr>
        <w:jc w:val="both"/>
        <w:rPr>
          <w:rStyle w:val="DeltaViewInsertion"/>
          <w:b w:val="0"/>
          <w:color w:val="auto"/>
          <w:u w:val="none"/>
        </w:rPr>
      </w:pPr>
      <w:bookmarkStart w:id="15" w:name="_DV_M5"/>
      <w:bookmarkEnd w:id="15"/>
      <w:r w:rsidRPr="006D13EF">
        <w:t xml:space="preserve">This </w:t>
      </w:r>
      <w:bookmarkStart w:id="16" w:name="_DV_C9"/>
      <w:r w:rsidRPr="006D13EF">
        <w:rPr>
          <w:rStyle w:val="DeltaViewInsertion"/>
          <w:b w:val="0"/>
          <w:color w:val="auto"/>
          <w:u w:val="none"/>
        </w:rPr>
        <w:t>Agreement</w:t>
      </w:r>
      <w:bookmarkStart w:id="17" w:name="_DV_M6"/>
      <w:bookmarkEnd w:id="16"/>
      <w:bookmarkEnd w:id="17"/>
      <w:r w:rsidRPr="006D13EF">
        <w:t xml:space="preserve"> will confirm </w:t>
      </w:r>
      <w:r w:rsidR="00F63C7F">
        <w:t>Recipient’s</w:t>
      </w:r>
      <w:r w:rsidRPr="006D13EF">
        <w:t xml:space="preserve"> agreement to retain in strict confidence</w:t>
      </w:r>
      <w:r w:rsidR="00F01AE3">
        <w:t xml:space="preserve"> </w:t>
      </w:r>
      <w:r w:rsidRPr="006D13EF">
        <w:t xml:space="preserve">all </w:t>
      </w:r>
      <w:bookmarkStart w:id="18" w:name="_DV_C11"/>
      <w:r w:rsidRPr="006D13EF">
        <w:rPr>
          <w:rStyle w:val="DeltaViewInsertion"/>
          <w:b w:val="0"/>
          <w:color w:val="auto"/>
          <w:u w:val="none"/>
        </w:rPr>
        <w:t>Confidential Information</w:t>
      </w:r>
      <w:bookmarkStart w:id="19" w:name="_DV_M7"/>
      <w:bookmarkEnd w:id="18"/>
      <w:bookmarkEnd w:id="19"/>
      <w:r w:rsidRPr="006D13EF">
        <w:t>, unless such information (</w:t>
      </w:r>
      <w:proofErr w:type="spellStart"/>
      <w:r w:rsidRPr="006D13EF">
        <w:t>i</w:t>
      </w:r>
      <w:proofErr w:type="spellEnd"/>
      <w:r w:rsidRPr="006D13EF">
        <w:t>) is</w:t>
      </w:r>
      <w:r w:rsidR="00056E55" w:rsidRPr="006D13EF">
        <w:t xml:space="preserve">, was or becomes available to </w:t>
      </w:r>
      <w:r w:rsidR="00F63C7F">
        <w:t>Recipient</w:t>
      </w:r>
      <w:r w:rsidR="00056E55" w:rsidRPr="006D13EF">
        <w:t xml:space="preserve"> or </w:t>
      </w:r>
      <w:r w:rsidR="00F63C7F">
        <w:t>Recipient’s</w:t>
      </w:r>
      <w:r w:rsidR="00056E55" w:rsidRPr="006D13EF">
        <w:t xml:space="preserve"> Representatives</w:t>
      </w:r>
      <w:bookmarkStart w:id="20" w:name="_DV_C12"/>
      <w:r w:rsidRPr="006D13EF">
        <w:rPr>
          <w:rStyle w:val="DeltaViewInsertion"/>
          <w:b w:val="0"/>
          <w:color w:val="auto"/>
          <w:u w:val="none"/>
        </w:rPr>
        <w:t xml:space="preserve"> from a source other than the </w:t>
      </w:r>
      <w:r w:rsidR="00F63C7F">
        <w:rPr>
          <w:rStyle w:val="DeltaViewInsertion"/>
          <w:b w:val="0"/>
          <w:color w:val="auto"/>
          <w:u w:val="none"/>
        </w:rPr>
        <w:t>Discloser</w:t>
      </w:r>
      <w:r w:rsidR="00056E55" w:rsidRPr="006D13EF">
        <w:rPr>
          <w:rStyle w:val="DeltaViewInsertion"/>
          <w:b w:val="0"/>
          <w:color w:val="auto"/>
          <w:u w:val="none"/>
        </w:rPr>
        <w:t xml:space="preserve"> or the </w:t>
      </w:r>
      <w:r w:rsidR="00F63C7F">
        <w:rPr>
          <w:rStyle w:val="DeltaViewInsertion"/>
          <w:b w:val="0"/>
          <w:color w:val="auto"/>
          <w:u w:val="none"/>
        </w:rPr>
        <w:t>Discloser</w:t>
      </w:r>
      <w:r w:rsidR="00056E55" w:rsidRPr="006D13EF">
        <w:rPr>
          <w:rStyle w:val="DeltaViewInsertion"/>
          <w:b w:val="0"/>
          <w:color w:val="auto"/>
          <w:u w:val="none"/>
        </w:rPr>
        <w:t>’s Representatives</w:t>
      </w:r>
      <w:r w:rsidRPr="006D13EF">
        <w:rPr>
          <w:rStyle w:val="DeltaViewInsertion"/>
          <w:b w:val="0"/>
          <w:color w:val="auto"/>
          <w:u w:val="none"/>
        </w:rPr>
        <w:t xml:space="preserve">, </w:t>
      </w:r>
      <w:r w:rsidRPr="002D50D8">
        <w:rPr>
          <w:rStyle w:val="DeltaViewInsertion"/>
          <w:b w:val="0"/>
          <w:color w:val="auto"/>
          <w:u w:val="single"/>
        </w:rPr>
        <w:t>provided</w:t>
      </w:r>
      <w:r w:rsidRPr="006D13EF">
        <w:rPr>
          <w:rStyle w:val="DeltaViewInsertion"/>
          <w:b w:val="0"/>
          <w:color w:val="auto"/>
          <w:u w:val="none"/>
        </w:rPr>
        <w:t xml:space="preserve"> that such other source</w:t>
      </w:r>
      <w:r w:rsidR="002D50D8">
        <w:rPr>
          <w:rStyle w:val="DeltaViewInsertion"/>
          <w:b w:val="0"/>
          <w:color w:val="auto"/>
          <w:u w:val="none"/>
        </w:rPr>
        <w:t xml:space="preserve"> of information</w:t>
      </w:r>
      <w:r w:rsidRPr="006D13EF">
        <w:rPr>
          <w:rStyle w:val="DeltaViewInsertion"/>
          <w:b w:val="0"/>
          <w:color w:val="auto"/>
          <w:u w:val="none"/>
        </w:rPr>
        <w:t xml:space="preserve"> is not known by </w:t>
      </w:r>
      <w:r w:rsidR="00F63C7F">
        <w:rPr>
          <w:rStyle w:val="DeltaViewInsertion"/>
          <w:b w:val="0"/>
          <w:color w:val="auto"/>
          <w:u w:val="none"/>
        </w:rPr>
        <w:t>Recipient</w:t>
      </w:r>
      <w:r w:rsidRPr="006D13EF">
        <w:rPr>
          <w:rStyle w:val="DeltaViewInsertion"/>
          <w:b w:val="0"/>
          <w:color w:val="auto"/>
          <w:u w:val="none"/>
        </w:rPr>
        <w:t xml:space="preserve"> </w:t>
      </w:r>
      <w:r w:rsidR="002D50D8">
        <w:rPr>
          <w:rStyle w:val="DeltaViewInsertion"/>
          <w:b w:val="0"/>
          <w:color w:val="auto"/>
          <w:u w:val="none"/>
        </w:rPr>
        <w:t xml:space="preserve">after due inquiry </w:t>
      </w:r>
      <w:r w:rsidRPr="006D13EF">
        <w:rPr>
          <w:rStyle w:val="DeltaViewInsertion"/>
          <w:b w:val="0"/>
          <w:color w:val="auto"/>
          <w:u w:val="none"/>
        </w:rPr>
        <w:t>to be in violation of any other obligation of confidentiality or nonuse</w:t>
      </w:r>
      <w:bookmarkStart w:id="21" w:name="_DV_M8"/>
      <w:bookmarkEnd w:id="20"/>
      <w:bookmarkEnd w:id="21"/>
      <w:r w:rsidR="002D50D8">
        <w:rPr>
          <w:rStyle w:val="DeltaViewInsertion"/>
          <w:b w:val="0"/>
          <w:color w:val="auto"/>
          <w:u w:val="none"/>
        </w:rPr>
        <w:t xml:space="preserve"> with respect to such information</w:t>
      </w:r>
      <w:r w:rsidRPr="006D13EF">
        <w:t xml:space="preserve">, (ii) was or becomes available to the public from a source other than </w:t>
      </w:r>
      <w:r w:rsidR="00F63C7F">
        <w:t>Recipient</w:t>
      </w:r>
      <w:r w:rsidR="00056E55" w:rsidRPr="006D13EF">
        <w:t xml:space="preserve"> or </w:t>
      </w:r>
      <w:r w:rsidR="00F63C7F">
        <w:t>Recipient’s</w:t>
      </w:r>
      <w:r w:rsidR="00056E55" w:rsidRPr="006D13EF">
        <w:t xml:space="preserve"> Representatives</w:t>
      </w:r>
      <w:r w:rsidRPr="006D13EF">
        <w:t xml:space="preserve">, or (iii) </w:t>
      </w:r>
      <w:r w:rsidR="00056E55" w:rsidRPr="006D13EF">
        <w:t xml:space="preserve">is </w:t>
      </w:r>
      <w:bookmarkStart w:id="22" w:name="_DV_C16"/>
      <w:r w:rsidR="00056E55" w:rsidRPr="006D13EF">
        <w:t>independently developed</w:t>
      </w:r>
      <w:r w:rsidR="00056E55" w:rsidRPr="00BD6D69">
        <w:t xml:space="preserve"> by </w:t>
      </w:r>
      <w:r w:rsidR="00F63C7F">
        <w:t>Recipient</w:t>
      </w:r>
      <w:r w:rsidR="00056E55" w:rsidRPr="00BD6D69">
        <w:t xml:space="preserve"> </w:t>
      </w:r>
      <w:bookmarkEnd w:id="22"/>
      <w:r w:rsidR="00056E55" w:rsidRPr="006D13EF">
        <w:t xml:space="preserve">or </w:t>
      </w:r>
      <w:r w:rsidR="00F63C7F">
        <w:t>Recipient’s</w:t>
      </w:r>
      <w:r w:rsidR="00056E55" w:rsidRPr="006D13EF">
        <w:t xml:space="preserve"> Representatives without the use of or reference to any Confidential Information</w:t>
      </w:r>
      <w:bookmarkStart w:id="23" w:name="_DV_M9"/>
      <w:bookmarkStart w:id="24" w:name="_DV_M12"/>
      <w:bookmarkEnd w:id="23"/>
      <w:bookmarkEnd w:id="24"/>
      <w:r w:rsidRPr="006D13EF">
        <w:t xml:space="preserve">.  </w:t>
      </w:r>
      <w:r w:rsidR="00F63C7F">
        <w:t>Recipient</w:t>
      </w:r>
      <w:r w:rsidRPr="006D13EF">
        <w:t xml:space="preserve"> will use such </w:t>
      </w:r>
      <w:r w:rsidR="00E3376E" w:rsidRPr="006D13EF">
        <w:t>Confidential I</w:t>
      </w:r>
      <w:r w:rsidRPr="006D13EF">
        <w:t xml:space="preserve">nformation only in connection with </w:t>
      </w:r>
      <w:r w:rsidR="00F63C7F">
        <w:t>Recipient’s</w:t>
      </w:r>
      <w:r w:rsidRPr="006D13EF">
        <w:t xml:space="preserve"> consideration of whether to </w:t>
      </w:r>
      <w:bookmarkStart w:id="25" w:name="_DV_C18"/>
      <w:r w:rsidRPr="006D13EF">
        <w:rPr>
          <w:rStyle w:val="DeltaViewInsertion"/>
          <w:b w:val="0"/>
          <w:color w:val="auto"/>
          <w:u w:val="none"/>
        </w:rPr>
        <w:t>enter into</w:t>
      </w:r>
      <w:r w:rsidRPr="006D13EF">
        <w:rPr>
          <w:rStyle w:val="DeltaViewInsertion"/>
          <w:color w:val="auto"/>
          <w:u w:val="none"/>
        </w:rPr>
        <w:t xml:space="preserve"> </w:t>
      </w:r>
      <w:r w:rsidRPr="006D13EF">
        <w:rPr>
          <w:rStyle w:val="DeltaViewInsertion"/>
          <w:b w:val="0"/>
          <w:color w:val="auto"/>
          <w:u w:val="none"/>
        </w:rPr>
        <w:t>the Potential Transaction with</w:t>
      </w:r>
      <w:bookmarkStart w:id="26" w:name="_DV_M13"/>
      <w:bookmarkEnd w:id="25"/>
      <w:bookmarkEnd w:id="26"/>
      <w:r w:rsidRPr="006D13EF">
        <w:rPr>
          <w:b/>
        </w:rPr>
        <w:t xml:space="preserve"> </w:t>
      </w:r>
      <w:r w:rsidRPr="006D13EF">
        <w:t xml:space="preserve">the </w:t>
      </w:r>
      <w:r w:rsidR="00F63C7F">
        <w:t>Discloser</w:t>
      </w:r>
      <w:r w:rsidR="00E3376E" w:rsidRPr="006D13EF">
        <w:t xml:space="preserve"> </w:t>
      </w:r>
      <w:r w:rsidRPr="006D13EF">
        <w:t xml:space="preserve">and, except as otherwise expressly permitted herein, will not otherwise use it in </w:t>
      </w:r>
      <w:r w:rsidR="00F63C7F">
        <w:t>Recipient’s</w:t>
      </w:r>
      <w:r w:rsidRPr="006D13EF">
        <w:t xml:space="preserve"> business or disclose it to others</w:t>
      </w:r>
      <w:bookmarkStart w:id="27" w:name="_DV_C20"/>
      <w:r w:rsidR="00F01AE3">
        <w:t>.</w:t>
      </w:r>
      <w:r w:rsidRPr="006D13EF">
        <w:t xml:space="preserve"> </w:t>
      </w:r>
      <w:bookmarkEnd w:id="27"/>
      <w:r w:rsidR="00F01AE3">
        <w:t xml:space="preserve"> </w:t>
      </w:r>
      <w:bookmarkStart w:id="28" w:name="_DV_M14"/>
      <w:bookmarkEnd w:id="28"/>
      <w:r w:rsidR="00F63C7F">
        <w:rPr>
          <w:rStyle w:val="DeltaViewInsertion"/>
          <w:b w:val="0"/>
          <w:color w:val="auto"/>
          <w:u w:val="none"/>
        </w:rPr>
        <w:t>Recipient</w:t>
      </w:r>
      <w:r w:rsidRPr="006D13EF">
        <w:t xml:space="preserve"> shall have the right to communicate the </w:t>
      </w:r>
      <w:r w:rsidR="00E3376E" w:rsidRPr="006D13EF">
        <w:t>Confidential I</w:t>
      </w:r>
      <w:r w:rsidRPr="006D13EF">
        <w:t xml:space="preserve">nformation to </w:t>
      </w:r>
      <w:bookmarkStart w:id="29" w:name="_DV_C25"/>
      <w:r w:rsidR="00F63C7F">
        <w:t>Recipient’s</w:t>
      </w:r>
      <w:r w:rsidR="00A66039">
        <w:t xml:space="preserve"> Representatives</w:t>
      </w:r>
      <w:r w:rsidRPr="006D13EF">
        <w:rPr>
          <w:rStyle w:val="DeltaViewInsertion"/>
          <w:b w:val="0"/>
          <w:color w:val="auto"/>
          <w:u w:val="none"/>
        </w:rPr>
        <w:t xml:space="preserve"> assisting with the Potential Transaction</w:t>
      </w:r>
      <w:bookmarkStart w:id="30" w:name="_DV_M16"/>
      <w:bookmarkEnd w:id="29"/>
      <w:bookmarkEnd w:id="30"/>
      <w:r w:rsidRPr="006D13EF">
        <w:t xml:space="preserve">, </w:t>
      </w:r>
      <w:r w:rsidRPr="002D50D8">
        <w:rPr>
          <w:u w:val="single"/>
        </w:rPr>
        <w:t>provided</w:t>
      </w:r>
      <w:r w:rsidRPr="006D13EF">
        <w:t xml:space="preserve"> that each such person </w:t>
      </w:r>
      <w:r w:rsidR="002D50D8">
        <w:t xml:space="preserve">shall be </w:t>
      </w:r>
      <w:r w:rsidR="002D50D8" w:rsidRPr="002D50D8">
        <w:rPr>
          <w:rStyle w:val="DeltaViewInsertion"/>
          <w:b w:val="0"/>
          <w:color w:val="auto"/>
          <w:u w:val="none"/>
        </w:rPr>
        <w:t>(x) informed of the confidential nature and non-use restrictions of the Confidential Information and (y) directed to abide by the terms of this Agreement</w:t>
      </w:r>
      <w:r w:rsidR="00E03971" w:rsidRPr="006D13EF">
        <w:t xml:space="preserve">.  </w:t>
      </w:r>
      <w:bookmarkStart w:id="31" w:name="_DV_M18"/>
      <w:bookmarkStart w:id="32" w:name="_DV_M19"/>
      <w:bookmarkEnd w:id="31"/>
      <w:bookmarkEnd w:id="32"/>
      <w:r w:rsidR="00F63C7F">
        <w:t>Recipient</w:t>
      </w:r>
      <w:r w:rsidRPr="006D13EF">
        <w:t xml:space="preserve"> hereby agree that </w:t>
      </w:r>
      <w:r w:rsidR="00F63C7F">
        <w:t>Recipient</w:t>
      </w:r>
      <w:r w:rsidRPr="006D13EF">
        <w:t xml:space="preserve"> will be responsible for any breach of </w:t>
      </w:r>
      <w:r w:rsidR="00E03971" w:rsidRPr="006D13EF">
        <w:t xml:space="preserve">any provision of </w:t>
      </w:r>
      <w:r w:rsidRPr="006D13EF">
        <w:t xml:space="preserve">this </w:t>
      </w:r>
      <w:r w:rsidR="00E03971" w:rsidRPr="006D13EF">
        <w:t>Agreement</w:t>
      </w:r>
      <w:r w:rsidRPr="006D13EF">
        <w:t xml:space="preserve"> by</w:t>
      </w:r>
      <w:r w:rsidR="0006788A">
        <w:t xml:space="preserve"> </w:t>
      </w:r>
      <w:r w:rsidR="00F63C7F">
        <w:t>Recipient</w:t>
      </w:r>
      <w:r w:rsidR="0006788A">
        <w:t xml:space="preserve"> or</w:t>
      </w:r>
      <w:r w:rsidRPr="006D13EF">
        <w:t xml:space="preserve"> </w:t>
      </w:r>
      <w:r w:rsidR="00F63C7F">
        <w:t>Recipient’s</w:t>
      </w:r>
      <w:r w:rsidRPr="006D13EF">
        <w:t xml:space="preserve"> Representatives</w:t>
      </w:r>
      <w:bookmarkStart w:id="33" w:name="_DV_C33"/>
      <w:r w:rsidR="002B6D32" w:rsidRPr="006D13EF">
        <w:t>.</w:t>
      </w:r>
      <w:r w:rsidRPr="006D13EF">
        <w:t xml:space="preserve">  </w:t>
      </w:r>
      <w:r w:rsidR="00F63C7F">
        <w:rPr>
          <w:rStyle w:val="DeltaViewInsertion"/>
          <w:b w:val="0"/>
          <w:color w:val="auto"/>
          <w:u w:val="none"/>
        </w:rPr>
        <w:t>Recipient</w:t>
      </w:r>
      <w:r w:rsidRPr="006D13EF">
        <w:rPr>
          <w:rStyle w:val="DeltaViewInsertion"/>
          <w:b w:val="0"/>
          <w:color w:val="auto"/>
          <w:u w:val="none"/>
        </w:rPr>
        <w:t xml:space="preserve"> agree to direct all requests for information to Lincoln.  </w:t>
      </w:r>
      <w:bookmarkStart w:id="34" w:name="_DV_M20"/>
      <w:bookmarkEnd w:id="33"/>
      <w:bookmarkEnd w:id="34"/>
      <w:r w:rsidR="00F63C7F">
        <w:t>Recipient</w:t>
      </w:r>
      <w:r w:rsidRPr="006D13EF">
        <w:t xml:space="preserve"> agree not to initiate, contact, or engage in discussions with any </w:t>
      </w:r>
      <w:r w:rsidR="0006788A" w:rsidRPr="0006788A">
        <w:t xml:space="preserve">officer, manager, director, </w:t>
      </w:r>
      <w:proofErr w:type="spellStart"/>
      <w:r w:rsidR="0006788A">
        <w:t>equity</w:t>
      </w:r>
      <w:r w:rsidR="0006788A" w:rsidRPr="0006788A">
        <w:t>holder</w:t>
      </w:r>
      <w:proofErr w:type="spellEnd"/>
      <w:r w:rsidR="0006788A" w:rsidRPr="0006788A">
        <w:t xml:space="preserve">, </w:t>
      </w:r>
      <w:r w:rsidRPr="006D13EF">
        <w:t xml:space="preserve">employee, </w:t>
      </w:r>
      <w:bookmarkStart w:id="35" w:name="_DV_M21"/>
      <w:bookmarkEnd w:id="35"/>
      <w:r w:rsidRPr="006D13EF">
        <w:t>customer, supplier</w:t>
      </w:r>
      <w:r w:rsidR="0006788A">
        <w:t xml:space="preserve"> or financing source</w:t>
      </w:r>
      <w:r w:rsidRPr="006D13EF">
        <w:t xml:space="preserve"> of the </w:t>
      </w:r>
      <w:r w:rsidR="00F63C7F">
        <w:t>Discloser</w:t>
      </w:r>
      <w:r w:rsidRPr="006D13EF">
        <w:t xml:space="preserve"> </w:t>
      </w:r>
      <w:bookmarkStart w:id="36" w:name="_DV_C35"/>
      <w:r w:rsidRPr="006D13EF">
        <w:rPr>
          <w:rStyle w:val="DeltaViewInsertion"/>
          <w:b w:val="0"/>
          <w:color w:val="auto"/>
          <w:u w:val="none"/>
        </w:rPr>
        <w:t>regarding</w:t>
      </w:r>
      <w:r w:rsidRPr="006D13EF">
        <w:rPr>
          <w:rStyle w:val="DeltaViewInsertion"/>
          <w:color w:val="auto"/>
          <w:u w:val="none"/>
        </w:rPr>
        <w:t xml:space="preserve"> </w:t>
      </w:r>
      <w:r w:rsidRPr="006D13EF">
        <w:rPr>
          <w:rStyle w:val="DeltaViewInsertion"/>
          <w:b w:val="0"/>
          <w:color w:val="auto"/>
          <w:u w:val="none"/>
        </w:rPr>
        <w:t xml:space="preserve">the Potential Transaction </w:t>
      </w:r>
      <w:bookmarkStart w:id="37" w:name="_DV_M22"/>
      <w:bookmarkEnd w:id="36"/>
      <w:bookmarkEnd w:id="37"/>
      <w:r w:rsidRPr="006D13EF">
        <w:t xml:space="preserve">without the prior written consent of the </w:t>
      </w:r>
      <w:r w:rsidR="00F63C7F">
        <w:t>Discloser</w:t>
      </w:r>
      <w:r w:rsidR="00544FDD" w:rsidRPr="006D13EF">
        <w:t xml:space="preserve">, the </w:t>
      </w:r>
      <w:r w:rsidR="00F63C7F">
        <w:t>Discloser</w:t>
      </w:r>
      <w:r w:rsidR="00544FDD" w:rsidRPr="006D13EF">
        <w:t>’s legal counsel</w:t>
      </w:r>
      <w:r w:rsidR="001A1B5B">
        <w:t>,</w:t>
      </w:r>
      <w:r w:rsidRPr="006D13EF">
        <w:t xml:space="preserve"> or Lincoln.  </w:t>
      </w:r>
      <w:bookmarkStart w:id="38" w:name="_DV_C37"/>
      <w:r w:rsidR="00F63C7F">
        <w:t>Recipient</w:t>
      </w:r>
      <w:r w:rsidRPr="006D13EF">
        <w:t xml:space="preserve"> agree that, without prior written consent of the </w:t>
      </w:r>
      <w:r w:rsidR="00F63C7F">
        <w:t>Discloser</w:t>
      </w:r>
      <w:r w:rsidRPr="006D13EF">
        <w:t xml:space="preserve"> and except in accordance with the provisions set forth in this Agreement with respect to a Required Disclosure</w:t>
      </w:r>
      <w:r w:rsidR="008B5153">
        <w:t xml:space="preserve"> (as defined </w:t>
      </w:r>
      <w:r w:rsidR="0006788A">
        <w:t>below)</w:t>
      </w:r>
      <w:r w:rsidRPr="006D13EF">
        <w:t xml:space="preserve">, </w:t>
      </w:r>
      <w:r w:rsidR="00F63C7F">
        <w:t>Recipient</w:t>
      </w:r>
      <w:r w:rsidRPr="006D13EF">
        <w:t xml:space="preserve"> will not disclose to any other person</w:t>
      </w:r>
      <w:r w:rsidR="0006788A">
        <w:t xml:space="preserve"> (</w:t>
      </w:r>
      <w:r w:rsidR="0006788A" w:rsidRPr="0006788A">
        <w:t xml:space="preserve">other than </w:t>
      </w:r>
      <w:r w:rsidR="00F63C7F">
        <w:t>Recipient’s</w:t>
      </w:r>
      <w:r w:rsidR="0006788A" w:rsidRPr="0006788A">
        <w:t xml:space="preserve"> Representatives </w:t>
      </w:r>
      <w:r w:rsidR="0006788A" w:rsidRPr="006D13EF">
        <w:rPr>
          <w:rStyle w:val="DeltaViewInsertion"/>
          <w:b w:val="0"/>
          <w:color w:val="auto"/>
          <w:u w:val="none"/>
        </w:rPr>
        <w:t>assisting with the Potential Transaction</w:t>
      </w:r>
      <w:r w:rsidR="0006788A">
        <w:t xml:space="preserve">) </w:t>
      </w:r>
      <w:r w:rsidRPr="006D13EF">
        <w:t xml:space="preserve">that </w:t>
      </w:r>
      <w:r w:rsidR="00F63C7F">
        <w:t>Recipient</w:t>
      </w:r>
      <w:r w:rsidRPr="006D13EF">
        <w:t xml:space="preserve"> have received Confidential Information, that </w:t>
      </w:r>
      <w:r w:rsidR="00F63C7F">
        <w:t>Recipient</w:t>
      </w:r>
      <w:r w:rsidRPr="006D13EF">
        <w:t xml:space="preserve"> are in discussions or negotiations with the </w:t>
      </w:r>
      <w:r w:rsidR="00F63C7F">
        <w:t>Discloser</w:t>
      </w:r>
      <w:r w:rsidRPr="006D13EF">
        <w:t xml:space="preserve"> as to the Potential </w:t>
      </w:r>
      <w:bookmarkStart w:id="39" w:name="_DV_C41"/>
      <w:r w:rsidRPr="006D13EF">
        <w:rPr>
          <w:rStyle w:val="DeltaViewInsertion"/>
          <w:b w:val="0"/>
          <w:color w:val="auto"/>
          <w:u w:val="none"/>
        </w:rPr>
        <w:t>Transaction</w:t>
      </w:r>
      <w:bookmarkStart w:id="40" w:name="_DV_M28"/>
      <w:bookmarkEnd w:id="39"/>
      <w:bookmarkEnd w:id="40"/>
      <w:r w:rsidRPr="006D13EF">
        <w:t xml:space="preserve">, that the </w:t>
      </w:r>
      <w:r w:rsidR="00F63C7F">
        <w:t>Discloser</w:t>
      </w:r>
      <w:r w:rsidRPr="006D13EF">
        <w:t xml:space="preserve"> is considering the Potential</w:t>
      </w:r>
      <w:bookmarkStart w:id="41" w:name="_DV_C43"/>
      <w:r w:rsidRPr="006D13EF">
        <w:t xml:space="preserve"> </w:t>
      </w:r>
      <w:r w:rsidRPr="006D13EF">
        <w:rPr>
          <w:rStyle w:val="DeltaViewInsertion"/>
          <w:b w:val="0"/>
          <w:color w:val="auto"/>
          <w:u w:val="none"/>
        </w:rPr>
        <w:t>Transaction</w:t>
      </w:r>
      <w:r w:rsidR="005D680C">
        <w:rPr>
          <w:rStyle w:val="DeltaViewInsertion"/>
          <w:b w:val="0"/>
          <w:color w:val="auto"/>
          <w:u w:val="none"/>
        </w:rPr>
        <w:t xml:space="preserve"> </w:t>
      </w:r>
      <w:r w:rsidR="005D680C" w:rsidRPr="005D680C">
        <w:rPr>
          <w:rStyle w:val="DeltaViewInsertion"/>
          <w:b w:val="0"/>
          <w:color w:val="auto"/>
          <w:u w:val="none"/>
        </w:rPr>
        <w:t xml:space="preserve">or the terms, conditions </w:t>
      </w:r>
      <w:r w:rsidR="005D680C" w:rsidRPr="005D680C">
        <w:rPr>
          <w:rStyle w:val="DeltaViewInsertion"/>
          <w:b w:val="0"/>
          <w:color w:val="auto"/>
          <w:u w:val="none"/>
        </w:rPr>
        <w:lastRenderedPageBreak/>
        <w:t xml:space="preserve">or other facts relating to a Potential Transaction.  Except with the prior written consent of the </w:t>
      </w:r>
      <w:r w:rsidR="00F63C7F">
        <w:rPr>
          <w:rStyle w:val="DeltaViewInsertion"/>
          <w:b w:val="0"/>
          <w:color w:val="auto"/>
          <w:u w:val="none"/>
        </w:rPr>
        <w:t>Discloser</w:t>
      </w:r>
      <w:r w:rsidR="005D680C" w:rsidRPr="005D680C">
        <w:rPr>
          <w:rStyle w:val="DeltaViewInsertion"/>
          <w:b w:val="0"/>
          <w:color w:val="auto"/>
          <w:u w:val="none"/>
        </w:rPr>
        <w:t xml:space="preserve">, </w:t>
      </w:r>
      <w:r w:rsidR="00F63C7F">
        <w:rPr>
          <w:rStyle w:val="DeltaViewInsertion"/>
          <w:b w:val="0"/>
          <w:color w:val="auto"/>
          <w:u w:val="none"/>
        </w:rPr>
        <w:t>Recipient</w:t>
      </w:r>
      <w:r w:rsidR="005D680C" w:rsidRPr="005D680C">
        <w:rPr>
          <w:rStyle w:val="DeltaViewInsertion"/>
          <w:b w:val="0"/>
          <w:color w:val="auto"/>
          <w:u w:val="none"/>
        </w:rPr>
        <w:t xml:space="preserve"> and </w:t>
      </w:r>
      <w:r w:rsidR="00F63C7F">
        <w:rPr>
          <w:rStyle w:val="DeltaViewInsertion"/>
          <w:b w:val="0"/>
          <w:color w:val="auto"/>
          <w:u w:val="none"/>
        </w:rPr>
        <w:t>Recipient’s</w:t>
      </w:r>
      <w:r w:rsidR="005D680C" w:rsidRPr="005D680C">
        <w:rPr>
          <w:rStyle w:val="DeltaViewInsertion"/>
          <w:b w:val="0"/>
          <w:color w:val="auto"/>
          <w:u w:val="none"/>
        </w:rPr>
        <w:t xml:space="preserve"> Representatives will not enter into any discussions, negotiations, agreements, arrangements, or understandings (whether written or oral) with any person regarding the Potential Transaction, other than the </w:t>
      </w:r>
      <w:r w:rsidR="00F63C7F">
        <w:rPr>
          <w:rStyle w:val="DeltaViewInsertion"/>
          <w:b w:val="0"/>
          <w:color w:val="auto"/>
          <w:u w:val="none"/>
        </w:rPr>
        <w:t>Discloser</w:t>
      </w:r>
      <w:r w:rsidR="005D680C" w:rsidRPr="005D680C">
        <w:rPr>
          <w:rStyle w:val="DeltaViewInsertion"/>
          <w:b w:val="0"/>
          <w:color w:val="auto"/>
          <w:u w:val="none"/>
        </w:rPr>
        <w:t>, Lincoln or their respective Representatives</w:t>
      </w:r>
      <w:r w:rsidRPr="006D13EF">
        <w:rPr>
          <w:rStyle w:val="DeltaViewInsertion"/>
          <w:b w:val="0"/>
          <w:color w:val="auto"/>
          <w:u w:val="none"/>
        </w:rPr>
        <w:t xml:space="preserve">.  </w:t>
      </w:r>
      <w:bookmarkEnd w:id="41"/>
    </w:p>
    <w:p w14:paraId="0568299F" w14:textId="4D6FC42F" w:rsidR="00BB2248" w:rsidRPr="006D13EF" w:rsidRDefault="00BB2248" w:rsidP="0096303A">
      <w:pPr>
        <w:pStyle w:val="Textkrper"/>
        <w:numPr>
          <w:ilvl w:val="0"/>
          <w:numId w:val="17"/>
        </w:numPr>
        <w:jc w:val="both"/>
        <w:rPr>
          <w:rStyle w:val="DeltaViewInsertion"/>
          <w:b w:val="0"/>
          <w:color w:val="auto"/>
          <w:u w:val="none"/>
        </w:rPr>
      </w:pPr>
      <w:r>
        <w:rPr>
          <w:rStyle w:val="DeltaViewInsertion"/>
          <w:b w:val="0"/>
          <w:color w:val="auto"/>
          <w:u w:val="none"/>
        </w:rPr>
        <w:t xml:space="preserve"> Company acknowledges that (</w:t>
      </w:r>
      <w:proofErr w:type="spellStart"/>
      <w:r>
        <w:rPr>
          <w:rStyle w:val="DeltaViewInsertion"/>
          <w:b w:val="0"/>
          <w:color w:val="auto"/>
          <w:u w:val="none"/>
        </w:rPr>
        <w:t>i</w:t>
      </w:r>
      <w:proofErr w:type="spellEnd"/>
      <w:r>
        <w:rPr>
          <w:rStyle w:val="DeltaViewInsertion"/>
          <w:b w:val="0"/>
          <w:color w:val="auto"/>
          <w:u w:val="none"/>
        </w:rPr>
        <w:t xml:space="preserve">) </w:t>
      </w:r>
      <w:r>
        <w:t xml:space="preserve">the shares of Recipient are listed on the Swiss Stock Exchange and (ii) the discussions regarding the Potential Transaction and some or all of the Recipient Confidential Information is or may be price sensitive information with respect to the securities of Recipient. Accordingly, Company warrants that the Company and Company Representatives will comply with applicable laws and regulations relating to the use, exploitation and/or unauthorized disclosure of information which is prohibited by applicable insider trading laws and regulations. </w:t>
      </w:r>
    </w:p>
    <w:p w14:paraId="71FD10BD" w14:textId="426CBFC5" w:rsidR="0031062D" w:rsidRPr="006D13EF" w:rsidRDefault="004D425B" w:rsidP="005D680C">
      <w:pPr>
        <w:pStyle w:val="Textkrper"/>
        <w:numPr>
          <w:ilvl w:val="0"/>
          <w:numId w:val="17"/>
        </w:numPr>
        <w:jc w:val="both"/>
      </w:pPr>
      <w:r>
        <w:rPr>
          <w:rStyle w:val="DeltaViewInsertion"/>
          <w:b w:val="0"/>
          <w:color w:val="auto"/>
          <w:u w:val="none"/>
        </w:rPr>
        <w:t xml:space="preserve">For a period of two (2) years from the date of this Agreement, </w:t>
      </w:r>
      <w:bookmarkStart w:id="42" w:name="_DV_M23"/>
      <w:bookmarkEnd w:id="38"/>
      <w:bookmarkEnd w:id="42"/>
      <w:r w:rsidR="00F63C7F">
        <w:rPr>
          <w:rStyle w:val="DeltaViewInsertion"/>
          <w:b w:val="0"/>
          <w:color w:val="auto"/>
          <w:u w:val="none"/>
        </w:rPr>
        <w:t>Recipient</w:t>
      </w:r>
      <w:r w:rsidR="0031062D" w:rsidRPr="006D13EF">
        <w:t xml:space="preserve"> </w:t>
      </w:r>
      <w:r w:rsidR="000E4EC2" w:rsidRPr="006D13EF">
        <w:t xml:space="preserve">and </w:t>
      </w:r>
      <w:r w:rsidR="00F63C7F">
        <w:t>Recipient’s</w:t>
      </w:r>
      <w:r w:rsidR="000E4EC2" w:rsidRPr="006D13EF">
        <w:t xml:space="preserve"> </w:t>
      </w:r>
      <w:r w:rsidR="00A66039">
        <w:t xml:space="preserve">Representatives (excluding </w:t>
      </w:r>
      <w:r w:rsidR="00F41CDE">
        <w:t xml:space="preserve">Representatives who are </w:t>
      </w:r>
      <w:r w:rsidR="00F41CDE" w:rsidRPr="006D13EF">
        <w:t xml:space="preserve">attorneys, accountants, consultants, </w:t>
      </w:r>
      <w:r w:rsidR="00F41CDE">
        <w:t>agents and financial</w:t>
      </w:r>
      <w:r w:rsidR="00F41CDE" w:rsidRPr="006D13EF">
        <w:t xml:space="preserve"> advisors</w:t>
      </w:r>
      <w:r w:rsidR="00F41CDE">
        <w:t xml:space="preserve"> </w:t>
      </w:r>
      <w:r w:rsidR="007A101F">
        <w:t xml:space="preserve">so long as </w:t>
      </w:r>
      <w:r w:rsidR="00F41CDE">
        <w:t xml:space="preserve">such Representatives are not acting on </w:t>
      </w:r>
      <w:r w:rsidR="00F63C7F">
        <w:t>Recipient’s</w:t>
      </w:r>
      <w:r w:rsidR="00F41CDE">
        <w:t xml:space="preserve"> behalf with respect to </w:t>
      </w:r>
      <w:r w:rsidR="0043044B">
        <w:t>employee solicitation or hiring</w:t>
      </w:r>
      <w:r w:rsidR="00E763C0">
        <w:t>)</w:t>
      </w:r>
      <w:r w:rsidR="00A66039">
        <w:t xml:space="preserve"> </w:t>
      </w:r>
      <w:r w:rsidR="0031062D" w:rsidRPr="006D13EF">
        <w:t>agree not to directly or indirectly solicit for employment or employ any Employee</w:t>
      </w:r>
      <w:r w:rsidR="005D680C">
        <w:t xml:space="preserve"> (as defined below)</w:t>
      </w:r>
      <w:r w:rsidR="0031062D" w:rsidRPr="006D13EF">
        <w:t xml:space="preserve"> of the </w:t>
      </w:r>
      <w:r w:rsidR="00F63C7F">
        <w:t>Discloser</w:t>
      </w:r>
      <w:r w:rsidR="0031062D" w:rsidRPr="006D13EF">
        <w:t xml:space="preserve">, other than </w:t>
      </w:r>
      <w:r w:rsidR="00A157E1">
        <w:t xml:space="preserve">any solicitation </w:t>
      </w:r>
      <w:r w:rsidR="0031062D" w:rsidRPr="006D13EF">
        <w:t xml:space="preserve">through a public general advertisement </w:t>
      </w:r>
      <w:r w:rsidR="00544FDD" w:rsidRPr="006D13EF">
        <w:t>or through the use of search firms (in each case not directed</w:t>
      </w:r>
      <w:r w:rsidR="00F97AD2">
        <w:t xml:space="preserve"> at, or targeted to,</w:t>
      </w:r>
      <w:r w:rsidR="00544FDD" w:rsidRPr="006D13EF">
        <w:t xml:space="preserve"> the </w:t>
      </w:r>
      <w:r w:rsidR="00F63C7F">
        <w:t>Discloser</w:t>
      </w:r>
      <w:r w:rsidR="00544FDD" w:rsidRPr="006D13EF">
        <w:t xml:space="preserve"> or any of the </w:t>
      </w:r>
      <w:r w:rsidR="00F63C7F">
        <w:t>Discloser</w:t>
      </w:r>
      <w:r w:rsidR="00544FDD" w:rsidRPr="006D13EF">
        <w:t>’s Employees</w:t>
      </w:r>
      <w:r w:rsidR="006D13EF" w:rsidRPr="006D13EF">
        <w:t>)</w:t>
      </w:r>
      <w:r w:rsidR="0031062D" w:rsidRPr="006D13EF">
        <w:t xml:space="preserve">.  “Employee” shall be defined </w:t>
      </w:r>
      <w:r w:rsidR="00A157E1">
        <w:t xml:space="preserve">any individual </w:t>
      </w:r>
      <w:r w:rsidR="00A157E1" w:rsidRPr="00A157E1">
        <w:t xml:space="preserve">who then currently is, or who within six months immediately prior thereto was, an employee of </w:t>
      </w:r>
      <w:r w:rsidR="005D680C">
        <w:t xml:space="preserve">the </w:t>
      </w:r>
      <w:r w:rsidR="00F63C7F">
        <w:t>Discloser</w:t>
      </w:r>
      <w:r w:rsidR="005D680C">
        <w:t xml:space="preserve">, in each case where </w:t>
      </w:r>
      <w:r w:rsidR="00F63C7F">
        <w:t>Recipient</w:t>
      </w:r>
      <w:r w:rsidR="008B5153">
        <w:t xml:space="preserve"> or </w:t>
      </w:r>
      <w:r w:rsidR="00544FDD" w:rsidRPr="006D13EF">
        <w:t xml:space="preserve">any of </w:t>
      </w:r>
      <w:r w:rsidR="00F63C7F">
        <w:t>Recipient’s</w:t>
      </w:r>
      <w:r w:rsidR="00E763C0">
        <w:t xml:space="preserve"> Representatives </w:t>
      </w:r>
      <w:r w:rsidR="0031062D" w:rsidRPr="006D13EF">
        <w:t>ha</w:t>
      </w:r>
      <w:r w:rsidR="00321C42">
        <w:t>ve</w:t>
      </w:r>
      <w:r w:rsidR="005D680C">
        <w:t xml:space="preserve"> had</w:t>
      </w:r>
      <w:r w:rsidR="00321C42">
        <w:t xml:space="preserve"> direct contact </w:t>
      </w:r>
      <w:r w:rsidR="005D680C">
        <w:t>with such individual (or where such individual</w:t>
      </w:r>
      <w:r w:rsidR="00321C42">
        <w:t xml:space="preserve"> become</w:t>
      </w:r>
      <w:r w:rsidR="0031062D" w:rsidRPr="006D13EF">
        <w:t xml:space="preserve"> known to </w:t>
      </w:r>
      <w:r w:rsidR="00F63C7F">
        <w:t>Recipient</w:t>
      </w:r>
      <w:r w:rsidR="008555AF">
        <w:t xml:space="preserve"> or </w:t>
      </w:r>
      <w:r w:rsidR="00544FDD" w:rsidRPr="006D13EF">
        <w:t xml:space="preserve">any of </w:t>
      </w:r>
      <w:r w:rsidR="00F63C7F">
        <w:t>Recipient’s</w:t>
      </w:r>
      <w:r w:rsidR="00E763C0">
        <w:t xml:space="preserve"> Representatives</w:t>
      </w:r>
      <w:r w:rsidR="005D680C">
        <w:t>)</w:t>
      </w:r>
      <w:r w:rsidR="00E763C0">
        <w:t xml:space="preserve"> </w:t>
      </w:r>
      <w:r w:rsidR="0031062D" w:rsidRPr="006D13EF">
        <w:t>in connection with the Potential Transaction.</w:t>
      </w:r>
      <w:r w:rsidR="00477356" w:rsidRPr="006D13EF">
        <w:t xml:space="preserve"> </w:t>
      </w:r>
    </w:p>
    <w:p w14:paraId="16ABBCEA" w14:textId="04E34DC1" w:rsidR="00014EC5" w:rsidRPr="006D13EF" w:rsidRDefault="00F63C7F" w:rsidP="00A37387">
      <w:pPr>
        <w:pStyle w:val="Textkrper"/>
        <w:numPr>
          <w:ilvl w:val="0"/>
          <w:numId w:val="17"/>
        </w:numPr>
        <w:jc w:val="both"/>
      </w:pPr>
      <w:bookmarkStart w:id="43" w:name="_DV_M24"/>
      <w:bookmarkEnd w:id="43"/>
      <w:r>
        <w:t>Recipient</w:t>
      </w:r>
      <w:r w:rsidR="006A2BDB" w:rsidRPr="006A2BDB">
        <w:t xml:space="preserve"> acknowledge that neither the </w:t>
      </w:r>
      <w:r>
        <w:t>Discloser</w:t>
      </w:r>
      <w:r w:rsidR="006A2BDB" w:rsidRPr="006A2BDB">
        <w:t xml:space="preserve"> nor any of the </w:t>
      </w:r>
      <w:r>
        <w:t>Discloser</w:t>
      </w:r>
      <w:r w:rsidR="006A2BDB" w:rsidRPr="006A2BDB">
        <w:t xml:space="preserve">’s Representatives makes any representation or warranty, express, implied or otherwise, as to the accuracy or completeness of such Confidential Information and that neither the </w:t>
      </w:r>
      <w:r>
        <w:t>Discloser</w:t>
      </w:r>
      <w:r w:rsidR="006A2BDB" w:rsidRPr="006A2BDB">
        <w:t xml:space="preserve"> nor any of the </w:t>
      </w:r>
      <w:r>
        <w:t>Discloser</w:t>
      </w:r>
      <w:r w:rsidR="006A2BDB" w:rsidRPr="006A2BDB">
        <w:t xml:space="preserve">’s Representatives shall have any liability to </w:t>
      </w:r>
      <w:r>
        <w:t>Recipient</w:t>
      </w:r>
      <w:r w:rsidR="006A2BDB" w:rsidRPr="006A2BDB">
        <w:t xml:space="preserve"> as a result of </w:t>
      </w:r>
      <w:r>
        <w:t>Recipient’s</w:t>
      </w:r>
      <w:r w:rsidR="006A2BDB" w:rsidRPr="006A2BDB">
        <w:t xml:space="preserve"> reliance on or use of such Confidential Information.  </w:t>
      </w:r>
      <w:r>
        <w:t>Recipient</w:t>
      </w:r>
      <w:r w:rsidR="006A2BDB" w:rsidRPr="006A2BDB">
        <w:t xml:space="preserve"> agree that, unless and until a definitive acquisition agreement is executed between </w:t>
      </w:r>
      <w:r>
        <w:t>Recipient</w:t>
      </w:r>
      <w:r w:rsidR="006A2BDB" w:rsidRPr="006A2BDB">
        <w:t xml:space="preserve"> and the </w:t>
      </w:r>
      <w:r>
        <w:t>Discloser</w:t>
      </w:r>
      <w:r w:rsidR="006A2BDB" w:rsidRPr="006A2BDB">
        <w:t xml:space="preserve"> (and only to the extent provided for therein), the </w:t>
      </w:r>
      <w:r>
        <w:t>Discloser</w:t>
      </w:r>
      <w:r w:rsidR="006A2BDB" w:rsidRPr="006A2BDB">
        <w:t xml:space="preserve"> has no legal obligation of any kind whatsoever with respect to any transaction (including the Potential Transaction) by virtue of this Agreement or otherwise.  Notwithstanding the preceding sentence, nothing in this Agreement shall prohibit the enforcement of any binding terms of an executed letter of intent or any other definitive written agreement between </w:t>
      </w:r>
      <w:r>
        <w:t>Recipient</w:t>
      </w:r>
      <w:r w:rsidR="006A2BDB" w:rsidRPr="006A2BDB">
        <w:t xml:space="preserve"> and the </w:t>
      </w:r>
      <w:r>
        <w:t>Discloser</w:t>
      </w:r>
      <w:r w:rsidR="00601B28" w:rsidRPr="006D13EF">
        <w:t>.</w:t>
      </w:r>
      <w:r w:rsidR="00A538BE">
        <w:t xml:space="preserve"> </w:t>
      </w:r>
    </w:p>
    <w:p w14:paraId="60CCDF39" w14:textId="312872A5" w:rsidR="0031062D" w:rsidRPr="006D13EF" w:rsidRDefault="00F63C7F" w:rsidP="0096303A">
      <w:pPr>
        <w:pStyle w:val="Textkrper"/>
        <w:numPr>
          <w:ilvl w:val="0"/>
          <w:numId w:val="17"/>
        </w:numPr>
        <w:jc w:val="both"/>
        <w:rPr>
          <w:b/>
        </w:rPr>
      </w:pPr>
      <w:bookmarkStart w:id="44" w:name="_DV_M27"/>
      <w:bookmarkStart w:id="45" w:name="_DV_C44"/>
      <w:bookmarkEnd w:id="44"/>
      <w:r>
        <w:t>Recipient</w:t>
      </w:r>
      <w:r w:rsidR="0031062D" w:rsidRPr="006D13EF">
        <w:t xml:space="preserve"> acknowledge that (</w:t>
      </w:r>
      <w:proofErr w:type="spellStart"/>
      <w:r w:rsidR="0031062D" w:rsidRPr="006D13EF">
        <w:t>i</w:t>
      </w:r>
      <w:proofErr w:type="spellEnd"/>
      <w:r w:rsidR="0031062D" w:rsidRPr="006D13EF">
        <w:t xml:space="preserve">) the </w:t>
      </w:r>
      <w:r>
        <w:t>Discloser</w:t>
      </w:r>
      <w:r w:rsidR="0031062D" w:rsidRPr="006D13EF">
        <w:t xml:space="preserve"> and Lincoln will conduct the process for the Potential Transaction in </w:t>
      </w:r>
      <w:r w:rsidR="00F97AD2">
        <w:t>their</w:t>
      </w:r>
      <w:r w:rsidR="0031062D" w:rsidRPr="006D13EF">
        <w:t xml:space="preserve"> sole discretion (including, without limitation, negotiating with any prospective party and entering into definitive agreements without prior notice to </w:t>
      </w:r>
      <w:r>
        <w:t>Recipient</w:t>
      </w:r>
      <w:r w:rsidR="0031062D" w:rsidRPr="006D13EF">
        <w:t xml:space="preserve"> or any other person), (ii) any procedures relating to the Potential Transaction may be changed at any time without notice to </w:t>
      </w:r>
      <w:r>
        <w:t>Recipient</w:t>
      </w:r>
      <w:r w:rsidR="0031062D" w:rsidRPr="006D13EF">
        <w:t xml:space="preserve"> or any other person, (iii) the </w:t>
      </w:r>
      <w:r>
        <w:t>Discloser</w:t>
      </w:r>
      <w:r w:rsidR="0031062D" w:rsidRPr="006D13EF">
        <w:t xml:space="preserve"> shall have the right, in its sole discretion, to reject or accept any potential party, proposal</w:t>
      </w:r>
      <w:r w:rsidR="001A1B5B">
        <w:t>,</w:t>
      </w:r>
      <w:r w:rsidR="0031062D" w:rsidRPr="006D13EF">
        <w:t xml:space="preserve"> or offer, and to terminate any discussions and negotiations, at any time and for any or no reason, and (iv) </w:t>
      </w:r>
      <w:r>
        <w:t>Recipient</w:t>
      </w:r>
      <w:r w:rsidR="0031062D" w:rsidRPr="006D13EF">
        <w:t xml:space="preserve"> shall have no claims whatsoever against the </w:t>
      </w:r>
      <w:r>
        <w:t>Discloser</w:t>
      </w:r>
      <w:r w:rsidR="0031062D" w:rsidRPr="006D13EF">
        <w:t xml:space="preserve"> or the </w:t>
      </w:r>
      <w:r>
        <w:t>Discloser</w:t>
      </w:r>
      <w:r w:rsidR="0031062D" w:rsidRPr="006D13EF">
        <w:t>’s Representatives (including Lincoln) arising out of or relating to such actions.</w:t>
      </w:r>
      <w:r w:rsidR="0031062D" w:rsidRPr="006D13EF">
        <w:rPr>
          <w:rStyle w:val="DeltaViewInsertion"/>
          <w:b w:val="0"/>
          <w:color w:val="auto"/>
          <w:u w:val="none"/>
        </w:rPr>
        <w:t xml:space="preserve">  </w:t>
      </w:r>
      <w:bookmarkEnd w:id="45"/>
    </w:p>
    <w:p w14:paraId="2E9C6A52" w14:textId="3202493F" w:rsidR="0031062D" w:rsidRPr="006D13EF" w:rsidRDefault="00486FD4" w:rsidP="0096303A">
      <w:pPr>
        <w:pStyle w:val="Textkrper"/>
        <w:numPr>
          <w:ilvl w:val="0"/>
          <w:numId w:val="17"/>
        </w:numPr>
        <w:jc w:val="both"/>
      </w:pPr>
      <w:bookmarkStart w:id="46" w:name="_DV_M33"/>
      <w:bookmarkStart w:id="47" w:name="_DV_M34"/>
      <w:bookmarkStart w:id="48" w:name="_DV_M35"/>
      <w:bookmarkEnd w:id="46"/>
      <w:bookmarkEnd w:id="47"/>
      <w:bookmarkEnd w:id="48"/>
      <w:r w:rsidRPr="00486FD4">
        <w:t xml:space="preserve">Promptly upon a written request by or on behalf of the </w:t>
      </w:r>
      <w:r w:rsidR="00F63C7F">
        <w:t>Discloser</w:t>
      </w:r>
      <w:r w:rsidRPr="00486FD4">
        <w:t xml:space="preserve">, </w:t>
      </w:r>
      <w:r w:rsidR="00F63C7F">
        <w:t>Recipient</w:t>
      </w:r>
      <w:r w:rsidRPr="00486FD4">
        <w:t xml:space="preserve"> agree to, at </w:t>
      </w:r>
      <w:r w:rsidR="00F63C7F">
        <w:t>Recipient’s</w:t>
      </w:r>
      <w:r w:rsidRPr="00486FD4">
        <w:t xml:space="preserve"> election, return or destroy (and </w:t>
      </w:r>
      <w:r w:rsidR="00F63C7F">
        <w:t>Recipient</w:t>
      </w:r>
      <w:r w:rsidRPr="00486FD4">
        <w:t xml:space="preserve"> shall confirm all such destruction in writing by an authorized signatory) all Confidential Information in </w:t>
      </w:r>
      <w:r w:rsidR="00F63C7F">
        <w:t>Recipient’s</w:t>
      </w:r>
      <w:r w:rsidRPr="00486FD4">
        <w:t xml:space="preserve"> or </w:t>
      </w:r>
      <w:r w:rsidR="00F63C7F">
        <w:t>Recipient’s</w:t>
      </w:r>
      <w:r w:rsidRPr="00486FD4">
        <w:t xml:space="preserve"> Representatives’ possession or to which either </w:t>
      </w:r>
      <w:r w:rsidR="00F63C7F">
        <w:t>Recipient</w:t>
      </w:r>
      <w:r w:rsidRPr="00486FD4">
        <w:t xml:space="preserve"> or </w:t>
      </w:r>
      <w:r w:rsidR="00F63C7F">
        <w:t>Recipient’s</w:t>
      </w:r>
      <w:r w:rsidRPr="00486FD4">
        <w:t xml:space="preserve"> Representatives have access, including all materials, notes, copies or reproductions (in whatever form or medium, including, without limitation, electronic copies) of or containing Confidential Information prepared by </w:t>
      </w:r>
      <w:r w:rsidR="00F63C7F">
        <w:t>Recipient</w:t>
      </w:r>
      <w:r w:rsidRPr="00486FD4">
        <w:t xml:space="preserve"> or </w:t>
      </w:r>
      <w:r w:rsidR="00F63C7F">
        <w:t>Recipient’s</w:t>
      </w:r>
      <w:r w:rsidRPr="00486FD4">
        <w:t xml:space="preserve"> Representatives</w:t>
      </w:r>
      <w:r w:rsidR="0031062D" w:rsidRPr="006D13EF">
        <w:t xml:space="preserve">.  </w:t>
      </w:r>
      <w:r w:rsidR="0031062D" w:rsidRPr="006D13EF">
        <w:lastRenderedPageBreak/>
        <w:t xml:space="preserve">Notwithstanding the foregoing, </w:t>
      </w:r>
      <w:r w:rsidR="00F63C7F">
        <w:t>Recipient</w:t>
      </w:r>
      <w:r w:rsidR="0031062D" w:rsidRPr="006D13EF">
        <w:t xml:space="preserve"> and </w:t>
      </w:r>
      <w:r w:rsidR="00F63C7F">
        <w:t>Recipient’s</w:t>
      </w:r>
      <w:r w:rsidR="0031062D" w:rsidRPr="006D13EF">
        <w:t xml:space="preserve"> Representatives shall (</w:t>
      </w:r>
      <w:proofErr w:type="spellStart"/>
      <w:r w:rsidR="0031062D" w:rsidRPr="006D13EF">
        <w:t>i</w:t>
      </w:r>
      <w:proofErr w:type="spellEnd"/>
      <w:r w:rsidR="0031062D" w:rsidRPr="006D13EF">
        <w:t xml:space="preserve">) be permitted to retain a copy of the Confidential Information to the extent required to comply with applicable law or regulatory authority or written and established internal document retention policies and (ii) not be required to destroy, delete, or modify any backup tapes or other media pursuant to automated archival processes in </w:t>
      </w:r>
      <w:r w:rsidR="00F63C7F">
        <w:t>Recipient’s</w:t>
      </w:r>
      <w:r w:rsidR="0031062D" w:rsidRPr="006D13EF">
        <w:t xml:space="preserve"> ordinary course of business, provided in each case (</w:t>
      </w:r>
      <w:proofErr w:type="spellStart"/>
      <w:r w:rsidR="0031062D" w:rsidRPr="006D13EF">
        <w:t>i</w:t>
      </w:r>
      <w:proofErr w:type="spellEnd"/>
      <w:r w:rsidR="0031062D" w:rsidRPr="006D13EF">
        <w:t xml:space="preserve">) and (ii) herein, any such Confidential Information retained shall remain subject to the confidentiality obligations of this Agreement for so long as such Confidential Information is retained. </w:t>
      </w:r>
    </w:p>
    <w:p w14:paraId="31153860" w14:textId="7D1BB6B2" w:rsidR="008B5153" w:rsidRPr="006D13EF" w:rsidRDefault="00486FD4" w:rsidP="008B5153">
      <w:pPr>
        <w:pStyle w:val="Textkrper"/>
        <w:numPr>
          <w:ilvl w:val="0"/>
          <w:numId w:val="17"/>
        </w:numPr>
        <w:jc w:val="both"/>
      </w:pPr>
      <w:bookmarkStart w:id="49" w:name="_DV_M37"/>
      <w:bookmarkEnd w:id="49"/>
      <w:r w:rsidRPr="00486FD4">
        <w:t xml:space="preserve">In the event that </w:t>
      </w:r>
      <w:r w:rsidR="00F63C7F">
        <w:t>Recipient</w:t>
      </w:r>
      <w:r w:rsidRPr="00486FD4">
        <w:t xml:space="preserve"> or any of </w:t>
      </w:r>
      <w:r w:rsidR="00F63C7F">
        <w:t>Recipient’s</w:t>
      </w:r>
      <w:r w:rsidRPr="00486FD4">
        <w:t xml:space="preserve"> Representatives is required by any law, regulation, or legal, regulatory, or judicial process or proceeding or by the rules of any recognized stock exchange, to disclose any Confidential Information, </w:t>
      </w:r>
      <w:r w:rsidR="00F63C7F">
        <w:t>Recipient</w:t>
      </w:r>
      <w:r w:rsidRPr="00486FD4">
        <w:t xml:space="preserve"> may do so provided that </w:t>
      </w:r>
      <w:r w:rsidR="00F63C7F">
        <w:t>Recipient</w:t>
      </w:r>
      <w:r w:rsidRPr="00486FD4">
        <w:t xml:space="preserve"> will: (</w:t>
      </w:r>
      <w:proofErr w:type="spellStart"/>
      <w:r w:rsidRPr="00486FD4">
        <w:t>i</w:t>
      </w:r>
      <w:proofErr w:type="spellEnd"/>
      <w:r w:rsidRPr="00486FD4">
        <w:t xml:space="preserve">) to the extent legally permissible and if circumstances permit, provide the </w:t>
      </w:r>
      <w:r w:rsidR="00F63C7F">
        <w:t>Discloser</w:t>
      </w:r>
      <w:r w:rsidRPr="00486FD4">
        <w:t xml:space="preserve"> with prompt written notice of such requirement prior to the disclosure; (ii) give the </w:t>
      </w:r>
      <w:r w:rsidR="00F63C7F">
        <w:t>Discloser</w:t>
      </w:r>
      <w:r w:rsidRPr="00486FD4">
        <w:t xml:space="preserve"> all available information, reasonable assistance and necessary authority to enable the </w:t>
      </w:r>
      <w:r w:rsidR="00F63C7F">
        <w:t>Discloser</w:t>
      </w:r>
      <w:r w:rsidRPr="00486FD4">
        <w:t xml:space="preserve"> to take the measures that the </w:t>
      </w:r>
      <w:r w:rsidR="00F63C7F">
        <w:t>Discloser</w:t>
      </w:r>
      <w:r w:rsidRPr="00486FD4">
        <w:t xml:space="preserve">, in its sole discretion and at </w:t>
      </w:r>
      <w:r w:rsidR="00EF0721">
        <w:t xml:space="preserve">the </w:t>
      </w:r>
      <w:r w:rsidR="00F63C7F">
        <w:t>Discloser</w:t>
      </w:r>
      <w:r w:rsidR="00EF0721">
        <w:t>’s</w:t>
      </w:r>
      <w:r w:rsidRPr="00486FD4">
        <w:t xml:space="preserve"> cost and expense, may deem appropriate or necessary to protect the Confidential Information from disclosure; (iii) limit what is disclosed to the maximum extent possible under law or regulation and (iv) use reasonable efforts to obtain assurances that any Confidential Information disclosed will be accorded confidential treatment.  A disclosure pursuant to this paragraph is herein referred to as a “Required Disclosure.”</w:t>
      </w:r>
      <w:r w:rsidR="00CC5190" w:rsidRPr="00CC5190">
        <w:t xml:space="preserve"> </w:t>
      </w:r>
    </w:p>
    <w:p w14:paraId="54B583C0" w14:textId="14B83CE3" w:rsidR="0031062D" w:rsidRPr="006D13EF" w:rsidRDefault="00486FD4" w:rsidP="0096303A">
      <w:pPr>
        <w:pStyle w:val="Textkrper"/>
        <w:numPr>
          <w:ilvl w:val="0"/>
          <w:numId w:val="17"/>
        </w:numPr>
        <w:jc w:val="both"/>
        <w:rPr>
          <w:b/>
          <w:u w:val="double"/>
        </w:rPr>
      </w:pPr>
      <w:bookmarkStart w:id="50" w:name="_DV_M40"/>
      <w:bookmarkStart w:id="51" w:name="_DV_C87"/>
      <w:bookmarkStart w:id="52" w:name="_DV_C53"/>
      <w:bookmarkEnd w:id="50"/>
      <w:r w:rsidRPr="00486FD4">
        <w:t xml:space="preserve">No failure or delay by the </w:t>
      </w:r>
      <w:r w:rsidR="00CC5190">
        <w:t>Parties</w:t>
      </w:r>
      <w:r w:rsidR="00CC5190" w:rsidRPr="00486FD4">
        <w:t xml:space="preserve"> </w:t>
      </w:r>
      <w:r w:rsidRPr="00486FD4">
        <w:t xml:space="preserve">in exercising any right, power or privilege hereunder shall operate as a waiver hereof, nor shall any single or partial exercise thereof preclude any other or further exercise thereof or the exercise of any right, power or privilege hereunder.  </w:t>
      </w:r>
      <w:r w:rsidR="00CC5190">
        <w:t>Parties</w:t>
      </w:r>
      <w:r w:rsidR="00CC5190" w:rsidRPr="00486FD4">
        <w:t xml:space="preserve"> </w:t>
      </w:r>
      <w:r w:rsidRPr="00486FD4">
        <w:t xml:space="preserve">acknowledge and agree that money damages would not be a sufficient remedy for any breach of this Agreement and that, as a remedy for any such breach, the </w:t>
      </w:r>
      <w:r w:rsidR="00CC5190">
        <w:t>respective Party</w:t>
      </w:r>
      <w:r w:rsidRPr="00486FD4">
        <w:t xml:space="preserve"> shall be entitled to specific performance, injunctive, and/or other equitable relief.  Such remedies shall not be deemed to be the exclusive remedies for any breach of this Agreement, but shall be in addition to all other remedies available at law or equity.  In addition to the </w:t>
      </w:r>
      <w:r w:rsidR="00CC5190">
        <w:t>Part</w:t>
      </w:r>
      <w:r w:rsidR="00F63C7F">
        <w:t>y</w:t>
      </w:r>
      <w:r w:rsidR="00CC5190" w:rsidRPr="00486FD4">
        <w:t xml:space="preserve">’s </w:t>
      </w:r>
      <w:r w:rsidRPr="00486FD4">
        <w:t xml:space="preserve">other rights hereunder, the </w:t>
      </w:r>
      <w:r w:rsidR="00CC5190">
        <w:t xml:space="preserve">respective Party </w:t>
      </w:r>
      <w:r w:rsidRPr="00486FD4">
        <w:t xml:space="preserve">retains all rights and remedies the </w:t>
      </w:r>
      <w:r w:rsidR="00CC5190">
        <w:t>respective Party</w:t>
      </w:r>
      <w:r w:rsidR="00CC5190" w:rsidRPr="00486FD4">
        <w:t xml:space="preserve"> </w:t>
      </w:r>
      <w:r w:rsidRPr="00486FD4">
        <w:t>may have under applicable law.  In the event of any litigation relating to this Agreement, if a court of competent jurisdiction determines in a final, non-appealable order that this Agreement has been breached by a party hereto, then the breaching party (as so determined) shall reimburse the non-breaching party for all of its reasonable and documented costs and expenses (including, without limitation, reasonable and documented legal fees and expenses) incurred in connection with any such litigation</w:t>
      </w:r>
      <w:r w:rsidR="0031062D" w:rsidRPr="006D13EF">
        <w:t xml:space="preserve">. </w:t>
      </w:r>
      <w:bookmarkStart w:id="53" w:name="_DV_M73"/>
      <w:bookmarkEnd w:id="51"/>
      <w:bookmarkEnd w:id="53"/>
      <w:r w:rsidR="0031062D" w:rsidRPr="006D13EF">
        <w:t xml:space="preserve"> </w:t>
      </w:r>
      <w:r w:rsidR="0031062D" w:rsidRPr="006D13EF">
        <w:rPr>
          <w:rStyle w:val="DeltaViewInsertion"/>
          <w:color w:val="auto"/>
        </w:rPr>
        <w:t xml:space="preserve">  </w:t>
      </w:r>
      <w:bookmarkEnd w:id="52"/>
    </w:p>
    <w:p w14:paraId="528C38D6" w14:textId="7CFA10FB" w:rsidR="0031062D" w:rsidRPr="006D13EF" w:rsidRDefault="0031062D" w:rsidP="0096303A">
      <w:pPr>
        <w:pStyle w:val="Textkrper"/>
        <w:numPr>
          <w:ilvl w:val="0"/>
          <w:numId w:val="17"/>
        </w:numPr>
        <w:jc w:val="both"/>
        <w:rPr>
          <w:b/>
        </w:rPr>
      </w:pPr>
      <w:bookmarkStart w:id="54" w:name="_DV_M42"/>
      <w:bookmarkStart w:id="55" w:name="_DV_M92"/>
      <w:bookmarkStart w:id="56" w:name="_DV_M93"/>
      <w:bookmarkEnd w:id="54"/>
      <w:bookmarkEnd w:id="55"/>
      <w:bookmarkEnd w:id="56"/>
      <w:r w:rsidRPr="006D13EF">
        <w:t xml:space="preserve">This Agreement </w:t>
      </w:r>
      <w:r w:rsidRPr="006D13EF">
        <w:rPr>
          <w:rStyle w:val="DeltaViewInsertion"/>
          <w:b w:val="0"/>
          <w:color w:val="auto"/>
          <w:u w:val="none"/>
        </w:rPr>
        <w:t xml:space="preserve">and all matters arising from or relating to this </w:t>
      </w:r>
      <w:bookmarkStart w:id="57" w:name="_DV_C55"/>
      <w:r w:rsidRPr="006D13EF">
        <w:rPr>
          <w:rStyle w:val="DeltaViewInsertion"/>
          <w:b w:val="0"/>
          <w:color w:val="auto"/>
          <w:u w:val="none"/>
        </w:rPr>
        <w:t>Agreement</w:t>
      </w:r>
      <w:bookmarkStart w:id="58" w:name="_DV_M43"/>
      <w:bookmarkEnd w:id="57"/>
      <w:bookmarkEnd w:id="58"/>
      <w:r w:rsidRPr="006D13EF">
        <w:rPr>
          <w:rStyle w:val="DeltaViewInsertion"/>
          <w:b w:val="0"/>
          <w:color w:val="auto"/>
          <w:u w:val="none"/>
        </w:rPr>
        <w:t xml:space="preserve"> </w:t>
      </w:r>
      <w:r w:rsidRPr="006D13EF">
        <w:t xml:space="preserve">shall be governed by and construed in accordance with the laws of the State of </w:t>
      </w:r>
      <w:r w:rsidR="00324F6A">
        <w:t>Delaware</w:t>
      </w:r>
      <w:r w:rsidRPr="006D13EF">
        <w:rPr>
          <w:rStyle w:val="DeltaViewInsertion"/>
          <w:b w:val="0"/>
          <w:color w:val="auto"/>
          <w:u w:val="none"/>
        </w:rPr>
        <w:t>, without regard to the conflict of law principles thereo</w:t>
      </w:r>
      <w:bookmarkStart w:id="59" w:name="_DV_C56"/>
      <w:r w:rsidR="0088184B">
        <w:rPr>
          <w:rStyle w:val="DeltaViewInsertion"/>
          <w:b w:val="0"/>
          <w:color w:val="auto"/>
          <w:u w:val="none"/>
        </w:rPr>
        <w:t xml:space="preserve">f.  </w:t>
      </w:r>
      <w:r w:rsidR="0088184B" w:rsidRPr="0088184B">
        <w:rPr>
          <w:rStyle w:val="DeltaViewInsertion"/>
          <w:b w:val="0"/>
          <w:color w:val="auto"/>
          <w:u w:val="none"/>
        </w:rPr>
        <w:t>In connection with any dispute arising out of this Agreement, each of the Parties (</w:t>
      </w:r>
      <w:proofErr w:type="spellStart"/>
      <w:r w:rsidR="0088184B" w:rsidRPr="0088184B">
        <w:rPr>
          <w:rStyle w:val="DeltaViewInsertion"/>
          <w:b w:val="0"/>
          <w:color w:val="auto"/>
          <w:u w:val="none"/>
        </w:rPr>
        <w:t>i</w:t>
      </w:r>
      <w:proofErr w:type="spellEnd"/>
      <w:r w:rsidR="0088184B" w:rsidRPr="0088184B">
        <w:rPr>
          <w:rStyle w:val="DeltaViewInsertion"/>
          <w:b w:val="0"/>
          <w:color w:val="auto"/>
          <w:u w:val="none"/>
        </w:rPr>
        <w:t xml:space="preserve">) irrevocably and unconditionally consents to submit to the exclusive jurisdiction of the state and federal courts located in the State of </w:t>
      </w:r>
      <w:r w:rsidR="0088184B">
        <w:rPr>
          <w:rStyle w:val="DeltaViewInsertion"/>
          <w:b w:val="0"/>
          <w:color w:val="auto"/>
          <w:u w:val="none"/>
        </w:rPr>
        <w:t>Delaware</w:t>
      </w:r>
      <w:r w:rsidR="0088184B" w:rsidRPr="0088184B">
        <w:rPr>
          <w:rStyle w:val="DeltaViewInsertion"/>
          <w:b w:val="0"/>
          <w:color w:val="auto"/>
          <w:u w:val="none"/>
        </w:rPr>
        <w:t>, (ii) agrees not to bring any claim regarding such a dispute in any other court and (iii) agrees to waive unconditionally any objection to the laying of venue in such forum, including any claim of inconvenient forum or that such court does not have jurisdiction over any party hereto. The Parties agree that a final judgment in any such dispute shall be conclusive and may be enforced in other jurisdictions by suits on the judgment or in any other manner provided by law. EACH PARTY IRREVOCABLY AND UNCONDITIONALLY WAIVES TO THE FULLEST EXTENT PROVIDED BY LAW, ANY RIGHT IT MAY HAVE TO A TRIAL BY JURY IN RESPECT OF ANY LITIGATION ARISING DIRECTLY OR INDIRECTLY OUT OF, UNDER OR IN CONNECTION WITH, THIS AGREEMENT.</w:t>
      </w:r>
    </w:p>
    <w:p w14:paraId="686D4CA5" w14:textId="582A4657" w:rsidR="0031062D" w:rsidRPr="00483E6C" w:rsidRDefault="00F63C7F" w:rsidP="0096303A">
      <w:pPr>
        <w:pStyle w:val="Textkrper"/>
        <w:numPr>
          <w:ilvl w:val="0"/>
          <w:numId w:val="17"/>
        </w:numPr>
        <w:jc w:val="both"/>
        <w:rPr>
          <w:rStyle w:val="DeltaViewInsertion"/>
          <w:color w:val="auto"/>
          <w:u w:val="none"/>
        </w:rPr>
      </w:pPr>
      <w:r>
        <w:rPr>
          <w:rStyle w:val="DeltaViewInsertion"/>
          <w:b w:val="0"/>
          <w:color w:val="auto"/>
          <w:u w:val="none"/>
        </w:rPr>
        <w:t>Recipient</w:t>
      </w:r>
      <w:r w:rsidR="0031062D" w:rsidRPr="006D13EF">
        <w:rPr>
          <w:rStyle w:val="DeltaViewInsertion"/>
          <w:b w:val="0"/>
          <w:color w:val="auto"/>
          <w:u w:val="none"/>
        </w:rPr>
        <w:t xml:space="preserve"> agree and acknowledge that this Agreement cannot be amended or terminated, and no provision may be waived or modified, without the written consent of both Recipient and the </w:t>
      </w:r>
      <w:r>
        <w:rPr>
          <w:rStyle w:val="DeltaViewInsertion"/>
          <w:b w:val="0"/>
          <w:color w:val="auto"/>
          <w:u w:val="none"/>
        </w:rPr>
        <w:t>Discloser</w:t>
      </w:r>
      <w:r w:rsidR="0031062D" w:rsidRPr="006D13EF">
        <w:rPr>
          <w:rStyle w:val="DeltaViewInsertion"/>
          <w:b w:val="0"/>
          <w:color w:val="auto"/>
          <w:u w:val="none"/>
        </w:rPr>
        <w:t xml:space="preserve">.  </w:t>
      </w:r>
      <w:bookmarkEnd w:id="59"/>
    </w:p>
    <w:p w14:paraId="7EAA93B2" w14:textId="0CA6D151" w:rsidR="00F63C7F" w:rsidRPr="00855E61" w:rsidRDefault="00F63C7F" w:rsidP="00F63C7F">
      <w:pPr>
        <w:pStyle w:val="Textkrper"/>
        <w:numPr>
          <w:ilvl w:val="0"/>
          <w:numId w:val="17"/>
        </w:numPr>
        <w:jc w:val="both"/>
        <w:rPr>
          <w:bCs/>
        </w:rPr>
      </w:pPr>
      <w:del w:id="60" w:author="Jungo Dominique" w:date="2024-06-26T16:08:00Z">
        <w:r w:rsidRPr="00855E61" w:rsidDel="00FD2579">
          <w:rPr>
            <w:bCs/>
          </w:rPr>
          <w:lastRenderedPageBreak/>
          <w:delText>Huber</w:delText>
        </w:r>
      </w:del>
      <w:proofErr w:type="spellStart"/>
      <w:ins w:id="61" w:author="Jungo Dominique" w:date="2024-06-26T16:08:00Z">
        <w:r w:rsidR="00FD2579">
          <w:rPr>
            <w:bCs/>
          </w:rPr>
          <w:t>Huber+Suhner</w:t>
        </w:r>
      </w:ins>
      <w:proofErr w:type="spellEnd"/>
      <w:r w:rsidRPr="00855E61">
        <w:rPr>
          <w:bCs/>
        </w:rPr>
        <w:t xml:space="preserve"> acknowledges that the review of its Confidential Information by the Company may serve to give the Company a deeper understanding of Infinite’s industry in a way that may not be able to be separated from the Company’s other knowledge and </w:t>
      </w:r>
      <w:del w:id="62" w:author="Jungo Dominique" w:date="2024-06-26T16:09:00Z">
        <w:r w:rsidRPr="00855E61" w:rsidDel="00FD2579">
          <w:rPr>
            <w:bCs/>
          </w:rPr>
          <w:delText>Huber</w:delText>
        </w:r>
      </w:del>
      <w:proofErr w:type="spellStart"/>
      <w:ins w:id="63" w:author="Jungo Dominique" w:date="2024-06-26T16:09:00Z">
        <w:r w:rsidR="00FD2579">
          <w:rPr>
            <w:bCs/>
          </w:rPr>
          <w:t>Huber+Suhner</w:t>
        </w:r>
      </w:ins>
      <w:proofErr w:type="spellEnd"/>
      <w:r w:rsidRPr="00855E61">
        <w:rPr>
          <w:bCs/>
        </w:rPr>
        <w:t xml:space="preserve"> agrees that, without in any way limiting the Company’s obligations hereunder, this Agreement shall not restrict the Company’s use of such </w:t>
      </w:r>
      <w:commentRangeStart w:id="64"/>
      <w:r w:rsidRPr="00855E61">
        <w:rPr>
          <w:bCs/>
        </w:rPr>
        <w:t xml:space="preserve">overall knowledge and understanding of </w:t>
      </w:r>
      <w:del w:id="65" w:author="Jungo Dominique" w:date="2024-06-26T16:09:00Z">
        <w:r w:rsidRPr="00855E61" w:rsidDel="00FD2579">
          <w:rPr>
            <w:bCs/>
          </w:rPr>
          <w:delText>Huber</w:delText>
        </w:r>
      </w:del>
      <w:proofErr w:type="spellStart"/>
      <w:ins w:id="66" w:author="Jungo Dominique" w:date="2024-06-26T16:09:00Z">
        <w:r w:rsidR="00FD2579">
          <w:rPr>
            <w:bCs/>
          </w:rPr>
          <w:t>Huber+Suhner</w:t>
        </w:r>
      </w:ins>
      <w:r w:rsidRPr="00855E61">
        <w:rPr>
          <w:bCs/>
        </w:rPr>
        <w:t>’s</w:t>
      </w:r>
      <w:proofErr w:type="spellEnd"/>
      <w:r w:rsidRPr="00855E61">
        <w:rPr>
          <w:bCs/>
        </w:rPr>
        <w:t xml:space="preserve"> industry for the Company’s own internal purpose</w:t>
      </w:r>
      <w:commentRangeEnd w:id="64"/>
      <w:r w:rsidR="001503E9">
        <w:rPr>
          <w:rStyle w:val="Kommentarzeichen"/>
        </w:rPr>
        <w:commentReference w:id="64"/>
      </w:r>
      <w:r w:rsidRPr="00855E61">
        <w:rPr>
          <w:bCs/>
        </w:rPr>
        <w:t>s, including the purchase, sale, consideration of, and decisions related to other investments.</w:t>
      </w:r>
      <w:ins w:id="67" w:author="Jungo Dominique" w:date="2024-06-26T16:10:00Z">
        <w:r w:rsidR="00FD2579" w:rsidRPr="00FD2579">
          <w:rPr>
            <w:bCs/>
          </w:rPr>
          <w:t xml:space="preserve"> </w:t>
        </w:r>
        <w:r w:rsidR="00FD2579">
          <w:rPr>
            <w:bCs/>
          </w:rPr>
          <w:t>For the avoidance of doubt, Company acknowledges that</w:t>
        </w:r>
        <w:r w:rsidR="00FD2579" w:rsidRPr="00D92127">
          <w:t xml:space="preserve"> </w:t>
        </w:r>
        <w:proofErr w:type="spellStart"/>
        <w:r w:rsidR="00FD2579">
          <w:t>Huber+Suhner</w:t>
        </w:r>
        <w:proofErr w:type="spellEnd"/>
        <w:r w:rsidR="00FD2579">
          <w:t xml:space="preserve"> under </w:t>
        </w:r>
        <w:r w:rsidR="00FD2579" w:rsidRPr="00D92127">
          <w:rPr>
            <w:bCs/>
          </w:rPr>
          <w:t xml:space="preserve">this provision, </w:t>
        </w:r>
        <w:r w:rsidR="00FD2579">
          <w:rPr>
            <w:bCs/>
          </w:rPr>
          <w:t>grants</w:t>
        </w:r>
        <w:r w:rsidR="00FD2579" w:rsidRPr="00D92127">
          <w:rPr>
            <w:bCs/>
          </w:rPr>
          <w:t xml:space="preserve"> neither a </w:t>
        </w:r>
        <w:proofErr w:type="spellStart"/>
        <w:r w:rsidR="00FD2579" w:rsidRPr="00D92127">
          <w:rPr>
            <w:bCs/>
          </w:rPr>
          <w:t>licence</w:t>
        </w:r>
        <w:proofErr w:type="spellEnd"/>
        <w:r w:rsidR="00FD2579" w:rsidRPr="00D92127">
          <w:rPr>
            <w:bCs/>
          </w:rPr>
          <w:t xml:space="preserve"> nor a right to use intellectual property rights of</w:t>
        </w:r>
        <w:r w:rsidR="00FD2579">
          <w:rPr>
            <w:bCs/>
          </w:rPr>
          <w:t xml:space="preserve"> </w:t>
        </w:r>
        <w:proofErr w:type="spellStart"/>
        <w:r w:rsidR="00FD2579">
          <w:rPr>
            <w:bCs/>
          </w:rPr>
          <w:t>Huber+Suhner</w:t>
        </w:r>
        <w:proofErr w:type="spellEnd"/>
        <w:r w:rsidR="00FD2579">
          <w:rPr>
            <w:bCs/>
          </w:rPr>
          <w:t>.</w:t>
        </w:r>
      </w:ins>
    </w:p>
    <w:p w14:paraId="1909E9ED" w14:textId="6A65A3C8" w:rsidR="00F63C7F" w:rsidRPr="00F63C7F" w:rsidRDefault="00F63C7F" w:rsidP="00F63C7F">
      <w:pPr>
        <w:pStyle w:val="Textkrper"/>
        <w:numPr>
          <w:ilvl w:val="0"/>
          <w:numId w:val="17"/>
        </w:numPr>
        <w:jc w:val="both"/>
        <w:rPr>
          <w:rStyle w:val="DeltaViewInsertion"/>
          <w:b w:val="0"/>
          <w:bCs/>
          <w:color w:val="auto"/>
          <w:u w:val="none"/>
        </w:rPr>
      </w:pPr>
      <w:r w:rsidRPr="00855E61">
        <w:rPr>
          <w:bCs/>
        </w:rPr>
        <w:t xml:space="preserve">For the avoidance of doubt, </w:t>
      </w:r>
      <w:del w:id="68" w:author="Jungo Dominique" w:date="2024-06-26T16:09:00Z">
        <w:r w:rsidRPr="00855E61" w:rsidDel="00FD2579">
          <w:rPr>
            <w:bCs/>
          </w:rPr>
          <w:delText>Huber</w:delText>
        </w:r>
      </w:del>
      <w:proofErr w:type="spellStart"/>
      <w:ins w:id="69" w:author="Jungo Dominique" w:date="2024-06-26T16:09:00Z">
        <w:r w:rsidR="00FD2579">
          <w:rPr>
            <w:bCs/>
          </w:rPr>
          <w:t>Huber+Suhner</w:t>
        </w:r>
      </w:ins>
      <w:proofErr w:type="spellEnd"/>
      <w:r w:rsidRPr="00855E61">
        <w:rPr>
          <w:bCs/>
        </w:rPr>
        <w:t xml:space="preserve"> acknowledges that certain directors, officers, and employees who serve on the board of directors (or similar governing body) of one or more of the affiliates or portfolio companies of the Company may also serve as a Representative of the Company or in another position or role at the Company (a “Dual Representative”) and no such affiliates or portfolio companies will be deemed to have received such Confidential Information solely as a result of such dual role of any such Dual Representative, provided that such Dual Representative shall not have disclosed any Confidential Information of </w:t>
      </w:r>
      <w:del w:id="70" w:author="Jungo Dominique" w:date="2024-06-26T16:09:00Z">
        <w:r w:rsidRPr="00855E61" w:rsidDel="00FD2579">
          <w:rPr>
            <w:bCs/>
          </w:rPr>
          <w:delText>Huber</w:delText>
        </w:r>
      </w:del>
      <w:proofErr w:type="spellStart"/>
      <w:ins w:id="71" w:author="Jungo Dominique" w:date="2024-06-26T16:09:00Z">
        <w:r w:rsidR="00FD2579">
          <w:rPr>
            <w:bCs/>
          </w:rPr>
          <w:t>Huber+Suhner</w:t>
        </w:r>
      </w:ins>
      <w:proofErr w:type="spellEnd"/>
      <w:r w:rsidRPr="00855E61">
        <w:rPr>
          <w:bCs/>
        </w:rPr>
        <w:t xml:space="preserve"> to such affiliate or portfolio company.</w:t>
      </w:r>
    </w:p>
    <w:p w14:paraId="44224D27" w14:textId="6999453E" w:rsidR="0031062D" w:rsidRDefault="0088184B" w:rsidP="0096303A">
      <w:pPr>
        <w:pStyle w:val="Textkrper"/>
        <w:numPr>
          <w:ilvl w:val="0"/>
          <w:numId w:val="17"/>
        </w:numPr>
        <w:jc w:val="both"/>
      </w:pPr>
      <w:bookmarkStart w:id="72" w:name="_DV_M44"/>
      <w:bookmarkEnd w:id="72"/>
      <w:r w:rsidRPr="0088184B">
        <w:t>Except as provided herein, t</w:t>
      </w:r>
      <w:r w:rsidR="0031062D" w:rsidRPr="006D13EF">
        <w:t xml:space="preserve">his </w:t>
      </w:r>
      <w:bookmarkStart w:id="73" w:name="_DV_C58"/>
      <w:r w:rsidR="0031062D" w:rsidRPr="006D13EF">
        <w:rPr>
          <w:rStyle w:val="DeltaViewInsertion"/>
          <w:b w:val="0"/>
          <w:color w:val="auto"/>
          <w:u w:val="none"/>
        </w:rPr>
        <w:t>Agreement</w:t>
      </w:r>
      <w:bookmarkStart w:id="74" w:name="_DV_M45"/>
      <w:bookmarkEnd w:id="73"/>
      <w:bookmarkEnd w:id="74"/>
      <w:r w:rsidR="0031062D" w:rsidRPr="006D13EF">
        <w:rPr>
          <w:b/>
        </w:rPr>
        <w:t xml:space="preserve"> </w:t>
      </w:r>
      <w:r w:rsidR="0031062D" w:rsidRPr="006D13EF">
        <w:t>will continue for a period of two (2) years from the date hereof.</w:t>
      </w:r>
    </w:p>
    <w:p w14:paraId="4B581955" w14:textId="067CABDD" w:rsidR="0088184B" w:rsidRDefault="0088184B" w:rsidP="0088184B">
      <w:pPr>
        <w:pStyle w:val="Textkrper"/>
        <w:tabs>
          <w:tab w:val="left" w:pos="90"/>
        </w:tabs>
        <w:ind w:firstLine="0"/>
        <w:jc w:val="center"/>
      </w:pPr>
      <w:r>
        <w:t>*   *   *   *</w:t>
      </w:r>
    </w:p>
    <w:p w14:paraId="5FC77BDF" w14:textId="77777777" w:rsidR="0088184B" w:rsidRDefault="0088184B" w:rsidP="0088184B">
      <w:pPr>
        <w:pStyle w:val="Textkrper"/>
        <w:tabs>
          <w:tab w:val="left" w:pos="90"/>
        </w:tabs>
        <w:ind w:firstLine="0"/>
        <w:jc w:val="center"/>
        <w:sectPr w:rsidR="0088184B" w:rsidSect="00674EAF">
          <w:headerReference w:type="even" r:id="rId16"/>
          <w:headerReference w:type="default" r:id="rId17"/>
          <w:footerReference w:type="even" r:id="rId18"/>
          <w:footerReference w:type="default" r:id="rId19"/>
          <w:headerReference w:type="first" r:id="rId20"/>
          <w:footerReference w:type="first" r:id="rId21"/>
          <w:pgSz w:w="12240" w:h="15840"/>
          <w:pgMar w:top="720" w:right="720" w:bottom="1008" w:left="720" w:header="720" w:footer="720" w:gutter="0"/>
          <w:cols w:space="720"/>
          <w:noEndnote/>
        </w:sectPr>
      </w:pPr>
    </w:p>
    <w:p w14:paraId="01E198E4" w14:textId="77777777" w:rsidR="0088184B" w:rsidRPr="006D13EF" w:rsidRDefault="0088184B" w:rsidP="0088184B">
      <w:pPr>
        <w:pStyle w:val="Textkrper"/>
        <w:tabs>
          <w:tab w:val="left" w:pos="90"/>
        </w:tabs>
        <w:ind w:firstLine="0"/>
        <w:jc w:val="center"/>
      </w:pPr>
    </w:p>
    <w:p w14:paraId="72F6AAA1" w14:textId="497865FF" w:rsidR="0031062D" w:rsidRPr="006D13EF" w:rsidRDefault="0031062D" w:rsidP="00BD6D69">
      <w:pPr>
        <w:pStyle w:val="Textkrper"/>
        <w:jc w:val="both"/>
      </w:pPr>
      <w:bookmarkStart w:id="77" w:name="_DV_M46"/>
      <w:bookmarkEnd w:id="77"/>
      <w:r w:rsidRPr="006D13EF">
        <w:t xml:space="preserve">The undersigned is duly authorized to bind </w:t>
      </w:r>
      <w:r w:rsidR="00F63C7F">
        <w:t>Recipient</w:t>
      </w:r>
      <w:r w:rsidRPr="006D13EF">
        <w:t xml:space="preserve"> to this Agreement.</w:t>
      </w:r>
    </w:p>
    <w:p w14:paraId="7BFCDE0B" w14:textId="77777777" w:rsidR="0031062D" w:rsidRPr="006D13EF" w:rsidRDefault="0031062D" w:rsidP="006A6935">
      <w:pPr>
        <w:ind w:right="360"/>
      </w:pPr>
    </w:p>
    <w:p w14:paraId="30E4C4D1" w14:textId="557232EF" w:rsidR="0088184B" w:rsidRPr="007E305F" w:rsidRDefault="0088184B" w:rsidP="006A6935">
      <w:pPr>
        <w:pStyle w:val="Unterschrift"/>
        <w:ind w:left="3600"/>
        <w:rPr>
          <w:b/>
          <w:bCs/>
        </w:rPr>
      </w:pPr>
      <w:bookmarkStart w:id="78" w:name="_DV_M47"/>
      <w:bookmarkStart w:id="79" w:name="_DV_M100"/>
      <w:bookmarkEnd w:id="78"/>
      <w:bookmarkEnd w:id="79"/>
      <w:del w:id="80" w:author="Jungo Dominique" w:date="2024-06-26T16:09:00Z">
        <w:r w:rsidRPr="007E305F" w:rsidDel="00FD2579">
          <w:rPr>
            <w:b/>
            <w:bCs/>
          </w:rPr>
          <w:delText>Recipient</w:delText>
        </w:r>
      </w:del>
      <w:proofErr w:type="spellStart"/>
      <w:ins w:id="81" w:author="Jungo Dominique" w:date="2024-06-26T16:09:00Z">
        <w:r w:rsidR="00FD2579">
          <w:rPr>
            <w:b/>
            <w:bCs/>
          </w:rPr>
          <w:t>Huber</w:t>
        </w:r>
      </w:ins>
      <w:ins w:id="82" w:author="Jungo Dominique" w:date="2024-06-26T16:10:00Z">
        <w:r w:rsidR="00FD2579">
          <w:rPr>
            <w:b/>
            <w:bCs/>
          </w:rPr>
          <w:t>+Suhner</w:t>
        </w:r>
        <w:proofErr w:type="spellEnd"/>
        <w:r w:rsidR="00FD2579">
          <w:rPr>
            <w:b/>
            <w:bCs/>
          </w:rPr>
          <w:t xml:space="preserve"> AG</w:t>
        </w:r>
      </w:ins>
      <w:r w:rsidR="0031062D" w:rsidRPr="007E305F">
        <w:rPr>
          <w:b/>
          <w:bCs/>
        </w:rPr>
        <w:t>:</w:t>
      </w:r>
    </w:p>
    <w:p w14:paraId="08E1C24E" w14:textId="77777777" w:rsidR="0088184B" w:rsidRDefault="0088184B" w:rsidP="006A6935">
      <w:pPr>
        <w:pStyle w:val="Unterschrift"/>
        <w:ind w:left="3600"/>
      </w:pPr>
    </w:p>
    <w:p w14:paraId="2EDF3A11" w14:textId="4D12EB9A" w:rsidR="0031062D" w:rsidRPr="006D13EF" w:rsidRDefault="0031062D" w:rsidP="006A6935">
      <w:pPr>
        <w:pStyle w:val="Unterschrift"/>
        <w:ind w:left="3600"/>
        <w:rPr>
          <w:u w:val="single"/>
        </w:rPr>
      </w:pPr>
      <w:r w:rsidRPr="006D13EF">
        <w:rPr>
          <w:u w:val="single"/>
        </w:rPr>
        <w:tab/>
      </w:r>
      <w:r w:rsidRPr="006D13EF">
        <w:rPr>
          <w:u w:val="single"/>
        </w:rPr>
        <w:tab/>
      </w:r>
      <w:r w:rsidRPr="006D13EF">
        <w:rPr>
          <w:u w:val="single"/>
        </w:rPr>
        <w:tab/>
      </w:r>
      <w:bookmarkStart w:id="83" w:name="_DV_C117"/>
      <w:r w:rsidR="007E305F">
        <w:rPr>
          <w:u w:val="single"/>
        </w:rPr>
        <w:tab/>
      </w:r>
      <w:r w:rsidR="007E305F">
        <w:rPr>
          <w:u w:val="single"/>
        </w:rPr>
        <w:tab/>
      </w:r>
      <w:r w:rsidR="007E305F">
        <w:rPr>
          <w:u w:val="single"/>
        </w:rPr>
        <w:tab/>
      </w:r>
      <w:r w:rsidR="007E305F">
        <w:rPr>
          <w:u w:val="single"/>
        </w:rPr>
        <w:tab/>
      </w:r>
      <w:r w:rsidR="007E305F">
        <w:rPr>
          <w:u w:val="single"/>
        </w:rPr>
        <w:tab/>
      </w:r>
      <w:r w:rsidR="007E305F">
        <w:rPr>
          <w:u w:val="single"/>
        </w:rPr>
        <w:tab/>
      </w:r>
    </w:p>
    <w:p w14:paraId="44C37192" w14:textId="4F2B13EB" w:rsidR="0031062D" w:rsidRDefault="0088184B" w:rsidP="006A6935">
      <w:pPr>
        <w:pStyle w:val="Unterschrift"/>
        <w:ind w:left="3600"/>
      </w:pPr>
      <w:bookmarkStart w:id="84" w:name="_DV_M101"/>
      <w:bookmarkStart w:id="85" w:name="_DV_M102"/>
      <w:bookmarkEnd w:id="83"/>
      <w:bookmarkEnd w:id="84"/>
      <w:bookmarkEnd w:id="85"/>
      <w:r>
        <w:t>(Please print)</w:t>
      </w:r>
    </w:p>
    <w:p w14:paraId="75D8C261" w14:textId="77777777" w:rsidR="0088184B" w:rsidRPr="006D13EF" w:rsidRDefault="0088184B" w:rsidP="006A6935">
      <w:pPr>
        <w:pStyle w:val="Unterschrift"/>
        <w:ind w:left="3600"/>
      </w:pPr>
    </w:p>
    <w:p w14:paraId="18E8CE40" w14:textId="685894D1" w:rsidR="0031062D" w:rsidRPr="006D13EF" w:rsidRDefault="0088184B">
      <w:pPr>
        <w:pStyle w:val="Unterschrift"/>
        <w:ind w:left="3600"/>
        <w:rPr>
          <w:u w:val="single"/>
        </w:rPr>
      </w:pPr>
      <w:r>
        <w:t>By</w:t>
      </w:r>
      <w:r w:rsidR="0031062D" w:rsidRPr="006D13EF">
        <w:t>:</w:t>
      </w:r>
      <w:r w:rsidR="0031062D" w:rsidRPr="006D13EF">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p>
    <w:p w14:paraId="363D296B" w14:textId="5C5808DE" w:rsidR="0031062D" w:rsidRDefault="0088184B">
      <w:pPr>
        <w:pStyle w:val="Unterschrift"/>
        <w:ind w:left="3600"/>
      </w:pPr>
      <w:bookmarkStart w:id="86" w:name="_DV_M48"/>
      <w:bookmarkEnd w:id="86"/>
      <w:r>
        <w:tab/>
        <w:t>(signature)</w:t>
      </w:r>
    </w:p>
    <w:p w14:paraId="4CC04651" w14:textId="77777777" w:rsidR="0088184B" w:rsidRPr="006D13EF" w:rsidRDefault="0088184B">
      <w:pPr>
        <w:pStyle w:val="Unterschrift"/>
        <w:ind w:left="3600"/>
      </w:pPr>
    </w:p>
    <w:p w14:paraId="636AC23D" w14:textId="6960C71E" w:rsidR="0031062D" w:rsidRDefault="0088184B" w:rsidP="0088184B">
      <w:pPr>
        <w:pStyle w:val="Unterschrift"/>
        <w:ind w:left="3600" w:firstLine="720"/>
        <w:rPr>
          <w:u w:val="single"/>
        </w:rPr>
      </w:pPr>
      <w:r>
        <w:t>Name</w:t>
      </w:r>
      <w:r w:rsidR="0031062D" w:rsidRPr="006D13EF">
        <w:t>:</w:t>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p>
    <w:p w14:paraId="2DB7EC76" w14:textId="613E8682" w:rsidR="0088184B" w:rsidRPr="0088184B" w:rsidRDefault="0088184B" w:rsidP="006A6935">
      <w:pPr>
        <w:pStyle w:val="Unterschrift"/>
        <w:ind w:left="3600"/>
      </w:pPr>
      <w:r>
        <w:tab/>
      </w:r>
      <w:r>
        <w:tab/>
        <w:t>(please print)</w:t>
      </w:r>
    </w:p>
    <w:p w14:paraId="11AA8C3C" w14:textId="77777777" w:rsidR="0031062D" w:rsidRPr="006D13EF" w:rsidRDefault="0031062D" w:rsidP="006A6935">
      <w:pPr>
        <w:pStyle w:val="Unterschrift"/>
        <w:ind w:left="3600"/>
      </w:pPr>
      <w:bookmarkStart w:id="87" w:name="_DV_M49"/>
      <w:bookmarkEnd w:id="87"/>
    </w:p>
    <w:p w14:paraId="56D286C1" w14:textId="4AD82634" w:rsidR="0031062D" w:rsidRPr="006D13EF" w:rsidRDefault="0031062D" w:rsidP="0088184B">
      <w:pPr>
        <w:pStyle w:val="Unterschrift"/>
        <w:ind w:left="3600" w:firstLine="720"/>
        <w:rPr>
          <w:u w:val="single"/>
        </w:rPr>
      </w:pPr>
      <w:bookmarkStart w:id="88" w:name="_DV_M103"/>
      <w:bookmarkStart w:id="89" w:name="_DV_M104"/>
      <w:bookmarkEnd w:id="88"/>
      <w:bookmarkEnd w:id="89"/>
      <w:r w:rsidRPr="006D13EF">
        <w:t>Title:</w:t>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6588735A" w14:textId="36BB1F77" w:rsidR="0031062D" w:rsidRDefault="0088184B" w:rsidP="006A6935">
      <w:pPr>
        <w:pStyle w:val="Unterschrift"/>
        <w:ind w:left="3600"/>
      </w:pPr>
      <w:bookmarkStart w:id="90" w:name="_DV_M50"/>
      <w:bookmarkStart w:id="91" w:name="_DV_M51"/>
      <w:bookmarkEnd w:id="90"/>
      <w:bookmarkEnd w:id="91"/>
      <w:r>
        <w:tab/>
      </w:r>
      <w:r>
        <w:tab/>
        <w:t>(please print)</w:t>
      </w:r>
    </w:p>
    <w:p w14:paraId="6750D36C" w14:textId="77777777" w:rsidR="0088184B" w:rsidRPr="006D13EF" w:rsidRDefault="0088184B" w:rsidP="006A6935">
      <w:pPr>
        <w:pStyle w:val="Unterschrift"/>
        <w:ind w:left="3600"/>
      </w:pPr>
    </w:p>
    <w:p w14:paraId="1A9E3EF7" w14:textId="2C78FED2" w:rsidR="00F01AE3" w:rsidRDefault="0031062D" w:rsidP="0088184B">
      <w:pPr>
        <w:pStyle w:val="Unterschrift"/>
        <w:ind w:left="3600"/>
        <w:rPr>
          <w:u w:val="single"/>
        </w:rPr>
      </w:pPr>
      <w:bookmarkStart w:id="92" w:name="_DV_M52"/>
      <w:bookmarkStart w:id="93" w:name="_DV_M105"/>
      <w:bookmarkEnd w:id="92"/>
      <w:bookmarkEnd w:id="93"/>
      <w:r w:rsidRPr="006D13EF">
        <w:t>Date:</w:t>
      </w:r>
      <w:bookmarkStart w:id="94" w:name="Cell_Ins"/>
      <w:bookmarkStart w:id="95" w:name="Cell_Del"/>
      <w:bookmarkStart w:id="96" w:name="Cell_Move"/>
      <w:bookmarkStart w:id="97" w:name="Cell_Merge"/>
      <w:bookmarkStart w:id="98" w:name="Cell_Pad"/>
      <w:bookmarkStart w:id="99" w:name="_DV_M53"/>
      <w:bookmarkStart w:id="100" w:name="_DV_M106"/>
      <w:bookmarkStart w:id="101" w:name="_DV_M54"/>
      <w:bookmarkStart w:id="102" w:name="_DV_M107"/>
      <w:bookmarkStart w:id="103" w:name="_DV_M55"/>
      <w:bookmarkStart w:id="104" w:name="_DV_M108"/>
      <w:bookmarkStart w:id="105" w:name="_DV_M56"/>
      <w:bookmarkStart w:id="106" w:name="_DV_M109"/>
      <w:bookmarkStart w:id="107" w:name="_DV_M57"/>
      <w:bookmarkStart w:id="108" w:name="_DV_M110"/>
      <w:bookmarkStart w:id="109" w:name="_DV_M58"/>
      <w:bookmarkStart w:id="110" w:name="_DV_M111"/>
      <w:bookmarkStart w:id="111" w:name="_DV_M59"/>
      <w:bookmarkStart w:id="112" w:name="_DV_M112"/>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u w:val="single"/>
        </w:rPr>
        <w:tab/>
      </w:r>
      <w:r w:rsidR="00A36A96">
        <w:rPr>
          <w:u w:val="single"/>
        </w:rPr>
        <w:t xml:space="preserve">                           </w:t>
      </w:r>
      <w:r w:rsidR="00324F6A">
        <w:rPr>
          <w:u w:val="single"/>
        </w:rPr>
        <w:tab/>
      </w:r>
      <w:r w:rsidR="00324F6A">
        <w:rPr>
          <w:u w:val="single"/>
        </w:rPr>
        <w:tab/>
      </w:r>
      <w:r w:rsidR="00324F6A">
        <w:rPr>
          <w:u w:val="single"/>
        </w:rPr>
        <w:tab/>
      </w:r>
      <w:r w:rsidR="00324F6A">
        <w:rPr>
          <w:u w:val="single"/>
        </w:rPr>
        <w:tab/>
      </w:r>
      <w:r w:rsidR="00324F6A">
        <w:rPr>
          <w:u w:val="single"/>
        </w:rPr>
        <w:tab/>
      </w:r>
      <w:r w:rsidR="00324F6A">
        <w:rPr>
          <w:u w:val="single"/>
        </w:rPr>
        <w:tab/>
      </w:r>
    </w:p>
    <w:p w14:paraId="43E25A6E" w14:textId="77777777" w:rsidR="00F01AE3" w:rsidRDefault="00F01AE3" w:rsidP="006A6935">
      <w:pPr>
        <w:pStyle w:val="Unterschrift"/>
        <w:ind w:left="3600"/>
      </w:pPr>
    </w:p>
    <w:p w14:paraId="22DB606F" w14:textId="77777777" w:rsidR="0088184B" w:rsidRDefault="0088184B" w:rsidP="006A6935">
      <w:pPr>
        <w:pStyle w:val="Unterschrift"/>
        <w:ind w:left="3600"/>
      </w:pPr>
    </w:p>
    <w:p w14:paraId="40DB46C8" w14:textId="5DAC8F8D" w:rsidR="0088184B" w:rsidRPr="007E305F" w:rsidRDefault="00F63C7F" w:rsidP="0088184B">
      <w:pPr>
        <w:pStyle w:val="Unterschrift"/>
        <w:ind w:left="3600"/>
        <w:rPr>
          <w:b/>
          <w:bCs/>
        </w:rPr>
      </w:pPr>
      <w:del w:id="113" w:author="Jungo Dominique" w:date="2024-06-26T16:10:00Z">
        <w:r w:rsidDel="00FD2579">
          <w:rPr>
            <w:b/>
            <w:bCs/>
          </w:rPr>
          <w:delText>Discloser</w:delText>
        </w:r>
      </w:del>
      <w:ins w:id="114" w:author="Jungo Dominique" w:date="2024-06-26T16:10:00Z">
        <w:r w:rsidR="00FD2579">
          <w:rPr>
            <w:b/>
            <w:bCs/>
          </w:rPr>
          <w:t>Company</w:t>
        </w:r>
      </w:ins>
      <w:r w:rsidR="0088184B" w:rsidRPr="007E305F">
        <w:rPr>
          <w:b/>
          <w:bCs/>
        </w:rPr>
        <w:t>:</w:t>
      </w:r>
    </w:p>
    <w:p w14:paraId="5FFC7F6D" w14:textId="77777777" w:rsidR="0088184B" w:rsidRDefault="0088184B" w:rsidP="0088184B">
      <w:pPr>
        <w:pStyle w:val="Unterschrift"/>
        <w:ind w:left="3600"/>
      </w:pPr>
    </w:p>
    <w:p w14:paraId="11B446B0" w14:textId="69E55121" w:rsidR="0088184B" w:rsidRPr="007E305F" w:rsidRDefault="0088184B" w:rsidP="0088184B">
      <w:pPr>
        <w:pStyle w:val="Unterschrift"/>
        <w:ind w:left="3600"/>
      </w:pPr>
      <w:r w:rsidRPr="006D13EF">
        <w:rPr>
          <w:u w:val="single"/>
        </w:rPr>
        <w:tab/>
      </w:r>
      <w:r w:rsidRPr="006D13EF">
        <w:rPr>
          <w:u w:val="single"/>
        </w:rPr>
        <w:tab/>
      </w:r>
      <w:r w:rsidRPr="006D13EF">
        <w:rPr>
          <w:u w:val="single"/>
        </w:rPr>
        <w:tab/>
      </w:r>
      <w:r w:rsidRPr="006D13EF">
        <w:rPr>
          <w:u w:val="single"/>
        </w:rPr>
        <w:tab/>
      </w:r>
      <w:r w:rsidRPr="006D13EF">
        <w:rPr>
          <w:u w:val="single"/>
        </w:rPr>
        <w:tab/>
      </w:r>
      <w:r w:rsidR="007E305F">
        <w:rPr>
          <w:u w:val="single"/>
        </w:rPr>
        <w:tab/>
      </w:r>
      <w:r w:rsidR="007E305F">
        <w:rPr>
          <w:u w:val="single"/>
        </w:rPr>
        <w:tab/>
      </w:r>
      <w:r w:rsidR="007E305F">
        <w:rPr>
          <w:u w:val="single"/>
        </w:rPr>
        <w:tab/>
      </w:r>
      <w:r w:rsidR="007E305F">
        <w:rPr>
          <w:u w:val="single"/>
        </w:rPr>
        <w:tab/>
      </w:r>
      <w:r w:rsidR="007E305F">
        <w:rPr>
          <w:u w:val="single"/>
        </w:rPr>
        <w:br/>
      </w:r>
      <w:r w:rsidR="007E305F">
        <w:t>(To be inserted following Recipient’s execution)</w:t>
      </w:r>
    </w:p>
    <w:p w14:paraId="18C84067" w14:textId="77777777" w:rsidR="0088184B" w:rsidRPr="006D13EF" w:rsidRDefault="0088184B" w:rsidP="0088184B">
      <w:pPr>
        <w:pStyle w:val="Unterschrift"/>
        <w:ind w:left="3600"/>
        <w:rPr>
          <w:u w:val="single"/>
        </w:rPr>
      </w:pPr>
    </w:p>
    <w:p w14:paraId="4C087F3D" w14:textId="77777777" w:rsidR="0088184B" w:rsidRPr="006D13EF" w:rsidRDefault="0088184B" w:rsidP="0088184B">
      <w:pPr>
        <w:pStyle w:val="Unterschrift"/>
        <w:ind w:left="3600"/>
      </w:pPr>
    </w:p>
    <w:p w14:paraId="293F2FF5" w14:textId="77777777" w:rsidR="0088184B" w:rsidRPr="006D13EF" w:rsidRDefault="0088184B" w:rsidP="0088184B">
      <w:pPr>
        <w:pStyle w:val="Unterschrift"/>
        <w:ind w:left="3600"/>
        <w:rPr>
          <w:u w:val="single"/>
        </w:rPr>
      </w:pPr>
      <w:r>
        <w:t>By</w:t>
      </w:r>
      <w:r w:rsidRPr="006D13EF">
        <w:t>:</w:t>
      </w:r>
      <w:r w:rsidRPr="006D13EF">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781F8F9C" w14:textId="77777777" w:rsidR="0088184B" w:rsidRDefault="0088184B" w:rsidP="0088184B">
      <w:pPr>
        <w:pStyle w:val="Unterschrift"/>
        <w:ind w:left="3600"/>
      </w:pPr>
      <w:r>
        <w:tab/>
        <w:t>(signature)</w:t>
      </w:r>
    </w:p>
    <w:p w14:paraId="6DD54A0E" w14:textId="77777777" w:rsidR="0088184B" w:rsidRPr="006D13EF" w:rsidRDefault="0088184B" w:rsidP="0088184B">
      <w:pPr>
        <w:pStyle w:val="Unterschrift"/>
        <w:ind w:left="3600"/>
      </w:pPr>
    </w:p>
    <w:p w14:paraId="2A86FAFD" w14:textId="77777777" w:rsidR="0088184B" w:rsidRDefault="0088184B" w:rsidP="0088184B">
      <w:pPr>
        <w:pStyle w:val="Unterschrift"/>
        <w:ind w:left="3600" w:firstLine="720"/>
        <w:rPr>
          <w:u w:val="single"/>
        </w:rPr>
      </w:pPr>
      <w:r>
        <w:t>Name</w:t>
      </w:r>
      <w:r w:rsidRPr="006D13EF">
        <w:t>:</w:t>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17579826" w14:textId="77777777" w:rsidR="0088184B" w:rsidRPr="0088184B" w:rsidRDefault="0088184B" w:rsidP="0088184B">
      <w:pPr>
        <w:pStyle w:val="Unterschrift"/>
        <w:ind w:left="3600"/>
      </w:pPr>
      <w:r>
        <w:tab/>
      </w:r>
      <w:r>
        <w:tab/>
        <w:t>(please print)</w:t>
      </w:r>
    </w:p>
    <w:p w14:paraId="1674B449" w14:textId="77777777" w:rsidR="0088184B" w:rsidRPr="006D13EF" w:rsidRDefault="0088184B" w:rsidP="0088184B">
      <w:pPr>
        <w:pStyle w:val="Unterschrift"/>
        <w:ind w:left="3600"/>
      </w:pPr>
    </w:p>
    <w:p w14:paraId="16351D21" w14:textId="77777777" w:rsidR="0088184B" w:rsidRPr="006D13EF" w:rsidRDefault="0088184B" w:rsidP="0088184B">
      <w:pPr>
        <w:pStyle w:val="Unterschrift"/>
        <w:ind w:left="3600" w:firstLine="720"/>
        <w:rPr>
          <w:u w:val="single"/>
        </w:rPr>
      </w:pPr>
      <w:r w:rsidRPr="006D13EF">
        <w:t>Title:</w:t>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0EAB2ED8" w14:textId="77777777" w:rsidR="0088184B" w:rsidRDefault="0088184B" w:rsidP="0088184B">
      <w:pPr>
        <w:pStyle w:val="Unterschrift"/>
        <w:ind w:left="3600"/>
      </w:pPr>
      <w:r>
        <w:tab/>
      </w:r>
      <w:r>
        <w:tab/>
        <w:t>(please print)</w:t>
      </w:r>
    </w:p>
    <w:p w14:paraId="5830BC41" w14:textId="77777777" w:rsidR="0088184B" w:rsidRPr="006D13EF" w:rsidRDefault="0088184B" w:rsidP="0088184B">
      <w:pPr>
        <w:pStyle w:val="Unterschrift"/>
        <w:ind w:left="3600"/>
      </w:pPr>
    </w:p>
    <w:p w14:paraId="60B2F4C2" w14:textId="77777777" w:rsidR="0088184B" w:rsidRDefault="0088184B" w:rsidP="0088184B">
      <w:pPr>
        <w:pStyle w:val="Unterschrift"/>
        <w:ind w:left="3600"/>
        <w:rPr>
          <w:u w:val="single"/>
        </w:rPr>
      </w:pPr>
      <w:r w:rsidRPr="006D13EF">
        <w:t>Date:</w:t>
      </w:r>
      <w:r>
        <w:rPr>
          <w:u w:val="single"/>
        </w:rPr>
        <w:tab/>
        <w:t xml:space="preserve">                           </w:t>
      </w:r>
      <w:r>
        <w:rPr>
          <w:u w:val="single"/>
        </w:rPr>
        <w:tab/>
      </w:r>
      <w:r>
        <w:rPr>
          <w:u w:val="single"/>
        </w:rPr>
        <w:tab/>
      </w:r>
      <w:r>
        <w:rPr>
          <w:u w:val="single"/>
        </w:rPr>
        <w:tab/>
      </w:r>
      <w:r>
        <w:rPr>
          <w:u w:val="single"/>
        </w:rPr>
        <w:tab/>
      </w:r>
      <w:r>
        <w:rPr>
          <w:u w:val="single"/>
        </w:rPr>
        <w:tab/>
      </w:r>
      <w:r>
        <w:rPr>
          <w:u w:val="single"/>
        </w:rPr>
        <w:tab/>
      </w:r>
    </w:p>
    <w:p w14:paraId="048A6753" w14:textId="77777777" w:rsidR="0088184B" w:rsidRDefault="0088184B" w:rsidP="0088184B">
      <w:pPr>
        <w:pStyle w:val="Unterschrift"/>
        <w:ind w:left="3600"/>
      </w:pPr>
    </w:p>
    <w:p w14:paraId="4624ED66" w14:textId="77777777" w:rsidR="0088184B" w:rsidRDefault="0088184B" w:rsidP="006A6935">
      <w:pPr>
        <w:pStyle w:val="Unterschrift"/>
        <w:ind w:left="3600"/>
      </w:pPr>
    </w:p>
    <w:p w14:paraId="77793958" w14:textId="77777777" w:rsidR="007E305F" w:rsidRDefault="007E305F" w:rsidP="006A6935">
      <w:pPr>
        <w:pStyle w:val="Unterschrift"/>
        <w:ind w:left="3600"/>
      </w:pPr>
    </w:p>
    <w:p w14:paraId="2148401E" w14:textId="77777777" w:rsidR="007E305F" w:rsidRDefault="007E305F" w:rsidP="006A6935">
      <w:pPr>
        <w:pStyle w:val="Unterschrift"/>
        <w:ind w:left="3600"/>
      </w:pPr>
    </w:p>
    <w:p w14:paraId="3A7533DF" w14:textId="77777777" w:rsidR="007E305F" w:rsidRDefault="007E305F" w:rsidP="006A6935">
      <w:pPr>
        <w:pStyle w:val="Unterschrift"/>
        <w:ind w:left="3600"/>
      </w:pPr>
    </w:p>
    <w:p w14:paraId="5019DA63" w14:textId="77777777" w:rsidR="007E305F" w:rsidRDefault="007E305F" w:rsidP="006A6935">
      <w:pPr>
        <w:pStyle w:val="Unterschrift"/>
        <w:ind w:left="3600"/>
      </w:pPr>
    </w:p>
    <w:p w14:paraId="32669702" w14:textId="77777777" w:rsidR="007E305F" w:rsidRDefault="007E305F" w:rsidP="006A6935">
      <w:pPr>
        <w:pStyle w:val="Unterschrift"/>
        <w:ind w:left="3600"/>
      </w:pPr>
    </w:p>
    <w:p w14:paraId="578A17E7" w14:textId="77777777" w:rsidR="007E305F" w:rsidRDefault="007E305F" w:rsidP="006A6935">
      <w:pPr>
        <w:pStyle w:val="Unterschrift"/>
        <w:ind w:left="3600"/>
      </w:pPr>
    </w:p>
    <w:p w14:paraId="6244C26F" w14:textId="77777777" w:rsidR="007E305F" w:rsidRDefault="007E305F" w:rsidP="006A6935">
      <w:pPr>
        <w:pStyle w:val="Unterschrift"/>
        <w:ind w:left="3600"/>
      </w:pPr>
    </w:p>
    <w:p w14:paraId="024FCDEE" w14:textId="77777777" w:rsidR="007E305F" w:rsidRPr="007E305F" w:rsidRDefault="007E305F" w:rsidP="006A6935">
      <w:pPr>
        <w:pStyle w:val="Unterschrift"/>
        <w:ind w:left="3600"/>
        <w:rPr>
          <w:i/>
          <w:iCs/>
        </w:rPr>
      </w:pPr>
    </w:p>
    <w:p w14:paraId="554CF7FB" w14:textId="4BEF5703" w:rsidR="007E305F" w:rsidRPr="007E305F" w:rsidRDefault="007E305F" w:rsidP="007E305F">
      <w:pPr>
        <w:pStyle w:val="Unterschrift"/>
        <w:ind w:left="0"/>
        <w:jc w:val="center"/>
        <w:rPr>
          <w:i/>
          <w:iCs/>
        </w:rPr>
      </w:pPr>
      <w:r w:rsidRPr="007E305F">
        <w:rPr>
          <w:i/>
          <w:iCs/>
        </w:rPr>
        <w:t xml:space="preserve">[Signature Page to Project </w:t>
      </w:r>
      <w:proofErr w:type="spellStart"/>
      <w:r w:rsidRPr="007E305F">
        <w:rPr>
          <w:i/>
          <w:iCs/>
        </w:rPr>
        <w:t>Obsidiarn</w:t>
      </w:r>
      <w:proofErr w:type="spellEnd"/>
      <w:r w:rsidRPr="007E305F">
        <w:rPr>
          <w:i/>
          <w:iCs/>
        </w:rPr>
        <w:t xml:space="preserve"> Confidentiality Agreement]</w:t>
      </w:r>
    </w:p>
    <w:sectPr w:rsidR="007E305F" w:rsidRPr="007E305F" w:rsidSect="00674EAF">
      <w:footerReference w:type="default" r:id="rId22"/>
      <w:pgSz w:w="12240" w:h="15840"/>
      <w:pgMar w:top="720" w:right="720" w:bottom="1008" w:left="7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4" w:author="Jungo Dominique" w:date="2024-06-26T16:12:00Z" w:initials="JD">
    <w:p w14:paraId="722F863A" w14:textId="77777777" w:rsidR="001503E9" w:rsidRDefault="001503E9" w:rsidP="00F14F95">
      <w:pPr>
        <w:pStyle w:val="Kommentartext"/>
      </w:pPr>
      <w:r>
        <w:rPr>
          <w:rStyle w:val="Kommentarzeichen"/>
        </w:rPr>
        <w:annotationRef/>
      </w:r>
      <w:r>
        <w:rPr>
          <w:lang w:val="de-CH"/>
        </w:rPr>
        <w:t>"Overall knowledge not separatable from the Companys other knowledge about the industry" is acceptable. On the other hand it must be clear, that H+S is not granting any licence or other right to use regarding H+S intellectual property.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2F86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26BC7F" w16cex:dateUtc="2024-06-26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2F863A" w16cid:durableId="2A26B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F72B4" w14:textId="77777777" w:rsidR="000B4E24" w:rsidRDefault="000B4E24">
      <w:r>
        <w:separator/>
      </w:r>
    </w:p>
  </w:endnote>
  <w:endnote w:type="continuationSeparator" w:id="0">
    <w:p w14:paraId="4092A7A1" w14:textId="77777777" w:rsidR="000B4E24" w:rsidRDefault="000B4E24">
      <w:r>
        <w:continuationSeparator/>
      </w:r>
    </w:p>
  </w:endnote>
  <w:endnote w:type="continuationNotice" w:id="1">
    <w:p w14:paraId="07BDC60D" w14:textId="77777777" w:rsidR="000B4E24" w:rsidRDefault="000B4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91DFF" w14:textId="77777777" w:rsidR="00DA5CEA" w:rsidRDefault="00DA5CEA">
    <w:pPr>
      <w:pStyle w:val="DocID"/>
    </w:pPr>
    <w:bookmarkStart w:id="75" w:name="_iDocIDField3389ec45-fe56-411d-ac3a-ee7b"/>
    <w:r>
      <w:rPr>
        <w:noProof/>
      </w:rPr>
      <w:t>76152639;2</w:t>
    </w:r>
    <w:bookmarkEnd w:id="7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F8141" w14:textId="77777777" w:rsidR="007650BB" w:rsidRDefault="007650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E7551" w14:textId="77777777" w:rsidR="00DA5CEA" w:rsidRDefault="00DA5CEA">
    <w:pPr>
      <w:pStyle w:val="DocID"/>
    </w:pPr>
    <w:bookmarkStart w:id="76" w:name="_iDocIDField8b751554-18ed-432d-924c-8108"/>
    <w:r>
      <w:rPr>
        <w:noProof/>
      </w:rPr>
      <w:t>76152639;2</w:t>
    </w:r>
    <w:bookmarkEnd w:id="76"/>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E099A" w14:textId="0FB27C24" w:rsidR="00DA5CEA" w:rsidRDefault="00DA5CEA">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D2A63" w14:textId="77777777" w:rsidR="000B4E24" w:rsidRDefault="000B4E24">
      <w:r>
        <w:separator/>
      </w:r>
    </w:p>
  </w:footnote>
  <w:footnote w:type="continuationSeparator" w:id="0">
    <w:p w14:paraId="0651CD7E" w14:textId="77777777" w:rsidR="000B4E24" w:rsidRDefault="000B4E24">
      <w:r>
        <w:continuationSeparator/>
      </w:r>
    </w:p>
  </w:footnote>
  <w:footnote w:type="continuationNotice" w:id="1">
    <w:p w14:paraId="725A8944" w14:textId="77777777" w:rsidR="000B4E24" w:rsidRDefault="000B4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6437C" w14:textId="77777777" w:rsidR="007650BB" w:rsidRDefault="007650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55CCB" w14:textId="77777777" w:rsidR="007650BB" w:rsidRDefault="007650B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FC4AC" w14:textId="77777777" w:rsidR="007650BB" w:rsidRDefault="007650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FD0048A"/>
    <w:lvl w:ilvl="0">
      <w:start w:val="1"/>
      <w:numFmt w:val="decimal"/>
      <w:pStyle w:val="Listennummer5"/>
      <w:lvlText w:val="%1."/>
      <w:lvlJc w:val="left"/>
      <w:pPr>
        <w:tabs>
          <w:tab w:val="num" w:pos="3600"/>
        </w:tabs>
        <w:ind w:left="3600" w:hanging="720"/>
      </w:pPr>
      <w:rPr>
        <w:rFonts w:hint="default"/>
      </w:rPr>
    </w:lvl>
  </w:abstractNum>
  <w:abstractNum w:abstractNumId="1" w15:restartNumberingAfterBreak="0">
    <w:nsid w:val="FFFFFF7D"/>
    <w:multiLevelType w:val="singleLevel"/>
    <w:tmpl w:val="6922D3D4"/>
    <w:lvl w:ilvl="0">
      <w:start w:val="1"/>
      <w:numFmt w:val="decimal"/>
      <w:pStyle w:val="Listennummer4"/>
      <w:lvlText w:val="%1."/>
      <w:lvlJc w:val="left"/>
      <w:pPr>
        <w:tabs>
          <w:tab w:val="num" w:pos="2880"/>
        </w:tabs>
        <w:ind w:left="2880" w:hanging="720"/>
      </w:pPr>
      <w:rPr>
        <w:rFonts w:hint="default"/>
      </w:rPr>
    </w:lvl>
  </w:abstractNum>
  <w:abstractNum w:abstractNumId="2" w15:restartNumberingAfterBreak="0">
    <w:nsid w:val="FFFFFF7E"/>
    <w:multiLevelType w:val="singleLevel"/>
    <w:tmpl w:val="134A4AA0"/>
    <w:lvl w:ilvl="0">
      <w:start w:val="1"/>
      <w:numFmt w:val="decimal"/>
      <w:pStyle w:val="Listennummer3"/>
      <w:lvlText w:val="%1."/>
      <w:lvlJc w:val="left"/>
      <w:pPr>
        <w:tabs>
          <w:tab w:val="num" w:pos="2160"/>
        </w:tabs>
        <w:ind w:left="2160" w:hanging="720"/>
      </w:pPr>
      <w:rPr>
        <w:rFonts w:hint="default"/>
      </w:rPr>
    </w:lvl>
  </w:abstractNum>
  <w:abstractNum w:abstractNumId="3" w15:restartNumberingAfterBreak="0">
    <w:nsid w:val="FFFFFF7F"/>
    <w:multiLevelType w:val="singleLevel"/>
    <w:tmpl w:val="11F42842"/>
    <w:lvl w:ilvl="0">
      <w:start w:val="1"/>
      <w:numFmt w:val="decimal"/>
      <w:pStyle w:val="Listennummer2"/>
      <w:lvlText w:val="%1."/>
      <w:lvlJc w:val="left"/>
      <w:pPr>
        <w:tabs>
          <w:tab w:val="num" w:pos="1440"/>
        </w:tabs>
        <w:ind w:left="1440" w:hanging="720"/>
      </w:pPr>
      <w:rPr>
        <w:rFonts w:hint="default"/>
      </w:rPr>
    </w:lvl>
  </w:abstractNum>
  <w:abstractNum w:abstractNumId="4" w15:restartNumberingAfterBreak="0">
    <w:nsid w:val="FFFFFF80"/>
    <w:multiLevelType w:val="singleLevel"/>
    <w:tmpl w:val="C630D548"/>
    <w:lvl w:ilvl="0">
      <w:start w:val="1"/>
      <w:numFmt w:val="bullet"/>
      <w:pStyle w:val="Aufzhlungszeichen5"/>
      <w:lvlText w:val=""/>
      <w:lvlJc w:val="left"/>
      <w:pPr>
        <w:tabs>
          <w:tab w:val="num" w:pos="720"/>
        </w:tabs>
        <w:ind w:left="3600" w:hanging="720"/>
      </w:pPr>
      <w:rPr>
        <w:rFonts w:ascii="Symbol" w:hAnsi="Symbol" w:hint="default"/>
      </w:rPr>
    </w:lvl>
  </w:abstractNum>
  <w:abstractNum w:abstractNumId="5" w15:restartNumberingAfterBreak="0">
    <w:nsid w:val="FFFFFF81"/>
    <w:multiLevelType w:val="singleLevel"/>
    <w:tmpl w:val="62CE16D0"/>
    <w:lvl w:ilvl="0">
      <w:start w:val="1"/>
      <w:numFmt w:val="bullet"/>
      <w:pStyle w:val="Aufzhlungszeichen4"/>
      <w:lvlText w:val=""/>
      <w:lvlJc w:val="left"/>
      <w:pPr>
        <w:tabs>
          <w:tab w:val="num" w:pos="720"/>
        </w:tabs>
        <w:ind w:left="2880" w:hanging="720"/>
      </w:pPr>
      <w:rPr>
        <w:rFonts w:ascii="Symbol" w:hAnsi="Symbol" w:hint="default"/>
      </w:rPr>
    </w:lvl>
  </w:abstractNum>
  <w:abstractNum w:abstractNumId="6" w15:restartNumberingAfterBreak="0">
    <w:nsid w:val="FFFFFF82"/>
    <w:multiLevelType w:val="singleLevel"/>
    <w:tmpl w:val="CFE2C526"/>
    <w:lvl w:ilvl="0">
      <w:start w:val="1"/>
      <w:numFmt w:val="bullet"/>
      <w:pStyle w:val="Aufzhlungszeichen3"/>
      <w:lvlText w:val=""/>
      <w:lvlJc w:val="left"/>
      <w:pPr>
        <w:tabs>
          <w:tab w:val="num" w:pos="720"/>
        </w:tabs>
        <w:ind w:left="2160" w:hanging="720"/>
      </w:pPr>
      <w:rPr>
        <w:rFonts w:ascii="Symbol" w:hAnsi="Symbol" w:hint="default"/>
      </w:rPr>
    </w:lvl>
  </w:abstractNum>
  <w:abstractNum w:abstractNumId="7" w15:restartNumberingAfterBreak="0">
    <w:nsid w:val="FFFFFF83"/>
    <w:multiLevelType w:val="singleLevel"/>
    <w:tmpl w:val="8DDE1318"/>
    <w:lvl w:ilvl="0">
      <w:start w:val="1"/>
      <w:numFmt w:val="bullet"/>
      <w:pStyle w:val="Aufzhlungszeichen2"/>
      <w:lvlText w:val=""/>
      <w:lvlJc w:val="left"/>
      <w:pPr>
        <w:tabs>
          <w:tab w:val="num" w:pos="720"/>
        </w:tabs>
        <w:ind w:left="1440" w:hanging="720"/>
      </w:pPr>
      <w:rPr>
        <w:rFonts w:ascii="Symbol" w:hAnsi="Symbol" w:hint="default"/>
      </w:rPr>
    </w:lvl>
  </w:abstractNum>
  <w:abstractNum w:abstractNumId="8" w15:restartNumberingAfterBreak="0">
    <w:nsid w:val="FFFFFF88"/>
    <w:multiLevelType w:val="singleLevel"/>
    <w:tmpl w:val="3B92A3EA"/>
    <w:lvl w:ilvl="0">
      <w:start w:val="1"/>
      <w:numFmt w:val="decimal"/>
      <w:pStyle w:val="Listennummer"/>
      <w:lvlText w:val="%1."/>
      <w:lvlJc w:val="left"/>
      <w:pPr>
        <w:tabs>
          <w:tab w:val="num" w:pos="720"/>
        </w:tabs>
        <w:ind w:left="720" w:hanging="720"/>
      </w:pPr>
      <w:rPr>
        <w:rFonts w:hint="default"/>
      </w:rPr>
    </w:lvl>
  </w:abstractNum>
  <w:abstractNum w:abstractNumId="9" w15:restartNumberingAfterBreak="0">
    <w:nsid w:val="FFFFFF89"/>
    <w:multiLevelType w:val="singleLevel"/>
    <w:tmpl w:val="59C073D0"/>
    <w:lvl w:ilvl="0">
      <w:start w:val="1"/>
      <w:numFmt w:val="bullet"/>
      <w:pStyle w:val="Aufzhlungszeichen"/>
      <w:lvlText w:val=""/>
      <w:lvlJc w:val="left"/>
      <w:pPr>
        <w:tabs>
          <w:tab w:val="num" w:pos="720"/>
        </w:tabs>
        <w:ind w:left="720" w:hanging="720"/>
      </w:pPr>
      <w:rPr>
        <w:rFonts w:ascii="Symbol" w:hAnsi="Symbol" w:hint="default"/>
      </w:rPr>
    </w:lvl>
  </w:abstractNum>
  <w:abstractNum w:abstractNumId="10" w15:restartNumberingAfterBreak="0">
    <w:nsid w:val="00000004"/>
    <w:multiLevelType w:val="singleLevel"/>
    <w:tmpl w:val="2E9C61CA"/>
    <w:lvl w:ilvl="0">
      <w:start w:val="1"/>
      <w:numFmt w:val="decimal"/>
      <w:lvlText w:val="%1."/>
      <w:lvlJc w:val="left"/>
      <w:pPr>
        <w:widowControl w:val="0"/>
        <w:tabs>
          <w:tab w:val="num" w:pos="720"/>
        </w:tabs>
        <w:autoSpaceDE w:val="0"/>
        <w:autoSpaceDN w:val="0"/>
        <w:adjustRightInd w:val="0"/>
        <w:ind w:left="720" w:hanging="360"/>
      </w:pPr>
      <w:rPr>
        <w:rFonts w:ascii="Times New Roman" w:hAnsi="Times New Roman" w:cs="Times New Roman"/>
        <w:spacing w:val="0"/>
        <w:sz w:val="20"/>
        <w:szCs w:val="20"/>
      </w:rPr>
    </w:lvl>
  </w:abstractNum>
  <w:abstractNum w:abstractNumId="11" w15:restartNumberingAfterBreak="0">
    <w:nsid w:val="0000000C"/>
    <w:multiLevelType w:val="singleLevel"/>
    <w:tmpl w:val="E2EAB828"/>
    <w:lvl w:ilvl="0">
      <w:start w:val="1"/>
      <w:numFmt w:val="decimal"/>
      <w:lvlText w:val="%1."/>
      <w:lvlJc w:val="left"/>
      <w:pPr>
        <w:tabs>
          <w:tab w:val="num" w:pos="720"/>
        </w:tabs>
        <w:ind w:left="720" w:hanging="360"/>
      </w:pPr>
      <w:rPr>
        <w:rFonts w:ascii="Times New Roman" w:hAnsi="Times New Roman" w:cs="Times New Roman"/>
        <w:spacing w:val="0"/>
        <w:sz w:val="20"/>
        <w:szCs w:val="20"/>
      </w:rPr>
    </w:lvl>
  </w:abstractNum>
  <w:abstractNum w:abstractNumId="12" w15:restartNumberingAfterBreak="0">
    <w:nsid w:val="078A5F1F"/>
    <w:multiLevelType w:val="multilevel"/>
    <w:tmpl w:val="04090023"/>
    <w:styleLink w:val="ArtikelAbschnitt"/>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2043F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7063845"/>
    <w:multiLevelType w:val="hybridMultilevel"/>
    <w:tmpl w:val="8CD2EF0A"/>
    <w:lvl w:ilvl="0" w:tplc="DDB0450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6537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03696100">
    <w:abstractNumId w:val="10"/>
  </w:num>
  <w:num w:numId="2" w16cid:durableId="857811534">
    <w:abstractNumId w:val="9"/>
  </w:num>
  <w:num w:numId="3" w16cid:durableId="654187226">
    <w:abstractNumId w:val="7"/>
  </w:num>
  <w:num w:numId="4" w16cid:durableId="976374916">
    <w:abstractNumId w:val="6"/>
  </w:num>
  <w:num w:numId="5" w16cid:durableId="548148874">
    <w:abstractNumId w:val="5"/>
  </w:num>
  <w:num w:numId="6" w16cid:durableId="1748304385">
    <w:abstractNumId w:val="4"/>
  </w:num>
  <w:num w:numId="7" w16cid:durableId="924653331">
    <w:abstractNumId w:val="8"/>
  </w:num>
  <w:num w:numId="8" w16cid:durableId="1663460514">
    <w:abstractNumId w:val="3"/>
  </w:num>
  <w:num w:numId="9" w16cid:durableId="87775427">
    <w:abstractNumId w:val="2"/>
  </w:num>
  <w:num w:numId="10" w16cid:durableId="752971129">
    <w:abstractNumId w:val="1"/>
  </w:num>
  <w:num w:numId="11" w16cid:durableId="171720395">
    <w:abstractNumId w:val="0"/>
  </w:num>
  <w:num w:numId="12" w16cid:durableId="672491241">
    <w:abstractNumId w:val="13"/>
  </w:num>
  <w:num w:numId="13" w16cid:durableId="1375931062">
    <w:abstractNumId w:val="15"/>
  </w:num>
  <w:num w:numId="14" w16cid:durableId="801078513">
    <w:abstractNumId w:val="12"/>
  </w:num>
  <w:num w:numId="15" w16cid:durableId="1516262846">
    <w:abstractNumId w:val="11"/>
  </w:num>
  <w:num w:numId="16" w16cid:durableId="1194728544">
    <w:abstractNumId w:val="11"/>
    <w:lvlOverride w:ilvl="0">
      <w:lvl w:ilvl="0">
        <w:start w:val="1"/>
        <w:numFmt w:val="decimal"/>
        <w:lvlText w:val="%1."/>
        <w:lvlJc w:val="left"/>
        <w:pPr>
          <w:tabs>
            <w:tab w:val="num" w:pos="720"/>
          </w:tabs>
          <w:ind w:left="720" w:hanging="360"/>
        </w:pPr>
        <w:rPr>
          <w:rFonts w:ascii="Times New Roman" w:hAnsi="Times New Roman" w:cs="Times New Roman"/>
          <w:b w:val="0"/>
          <w:bCs w:val="0"/>
          <w:color w:val="191919"/>
          <w:spacing w:val="0"/>
          <w:sz w:val="20"/>
          <w:szCs w:val="20"/>
          <w:u w:val="none"/>
        </w:rPr>
      </w:lvl>
    </w:lvlOverride>
  </w:num>
  <w:num w:numId="17" w16cid:durableId="19820807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ngo Dominique">
    <w15:presenceInfo w15:providerId="AD" w15:userId="S::dominique.jungo@hubersuhner.com::5247502a-f1b9-4ef2-b558-d56c95b561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BF"/>
    <w:rsid w:val="000072B9"/>
    <w:rsid w:val="00011AAC"/>
    <w:rsid w:val="00014EC5"/>
    <w:rsid w:val="0001648F"/>
    <w:rsid w:val="00017F6C"/>
    <w:rsid w:val="000253C8"/>
    <w:rsid w:val="0002722E"/>
    <w:rsid w:val="00031DA2"/>
    <w:rsid w:val="00035498"/>
    <w:rsid w:val="00050886"/>
    <w:rsid w:val="00056E55"/>
    <w:rsid w:val="00064402"/>
    <w:rsid w:val="0006788A"/>
    <w:rsid w:val="000721DF"/>
    <w:rsid w:val="000730D8"/>
    <w:rsid w:val="00082BDC"/>
    <w:rsid w:val="00087859"/>
    <w:rsid w:val="00091A09"/>
    <w:rsid w:val="00093F67"/>
    <w:rsid w:val="00094673"/>
    <w:rsid w:val="000A1678"/>
    <w:rsid w:val="000A3169"/>
    <w:rsid w:val="000A7758"/>
    <w:rsid w:val="000B1CAE"/>
    <w:rsid w:val="000B4E24"/>
    <w:rsid w:val="000C225F"/>
    <w:rsid w:val="000C4C56"/>
    <w:rsid w:val="000C643B"/>
    <w:rsid w:val="000C7264"/>
    <w:rsid w:val="000C7595"/>
    <w:rsid w:val="000C7B22"/>
    <w:rsid w:val="000D1092"/>
    <w:rsid w:val="000D3342"/>
    <w:rsid w:val="000D78AA"/>
    <w:rsid w:val="000E04B7"/>
    <w:rsid w:val="000E06E3"/>
    <w:rsid w:val="000E08ED"/>
    <w:rsid w:val="000E3074"/>
    <w:rsid w:val="000E4EC2"/>
    <w:rsid w:val="000F7186"/>
    <w:rsid w:val="000F747D"/>
    <w:rsid w:val="00100F04"/>
    <w:rsid w:val="001049A5"/>
    <w:rsid w:val="00110A2C"/>
    <w:rsid w:val="00112570"/>
    <w:rsid w:val="00116425"/>
    <w:rsid w:val="00120AF1"/>
    <w:rsid w:val="00122D85"/>
    <w:rsid w:val="001235D2"/>
    <w:rsid w:val="00123E35"/>
    <w:rsid w:val="001306A4"/>
    <w:rsid w:val="00131B8F"/>
    <w:rsid w:val="00136E9A"/>
    <w:rsid w:val="001448FD"/>
    <w:rsid w:val="00145743"/>
    <w:rsid w:val="0014676E"/>
    <w:rsid w:val="00146DAF"/>
    <w:rsid w:val="00147570"/>
    <w:rsid w:val="001503E9"/>
    <w:rsid w:val="001553DE"/>
    <w:rsid w:val="00160B9A"/>
    <w:rsid w:val="001745C6"/>
    <w:rsid w:val="00183AB0"/>
    <w:rsid w:val="001A1B5B"/>
    <w:rsid w:val="001A22D9"/>
    <w:rsid w:val="001A5B9D"/>
    <w:rsid w:val="001C6638"/>
    <w:rsid w:val="001D2831"/>
    <w:rsid w:val="001D459B"/>
    <w:rsid w:val="001D494D"/>
    <w:rsid w:val="001D5E60"/>
    <w:rsid w:val="001E4B9C"/>
    <w:rsid w:val="001F2915"/>
    <w:rsid w:val="0020703E"/>
    <w:rsid w:val="00210245"/>
    <w:rsid w:val="00211F43"/>
    <w:rsid w:val="002127BD"/>
    <w:rsid w:val="002147AF"/>
    <w:rsid w:val="00214B85"/>
    <w:rsid w:val="0022650D"/>
    <w:rsid w:val="00230A6D"/>
    <w:rsid w:val="00250C46"/>
    <w:rsid w:val="00252650"/>
    <w:rsid w:val="00256BF0"/>
    <w:rsid w:val="00257232"/>
    <w:rsid w:val="00262C1E"/>
    <w:rsid w:val="002653C9"/>
    <w:rsid w:val="00265611"/>
    <w:rsid w:val="00267157"/>
    <w:rsid w:val="00270085"/>
    <w:rsid w:val="002745B3"/>
    <w:rsid w:val="002756E2"/>
    <w:rsid w:val="00275C48"/>
    <w:rsid w:val="002866D7"/>
    <w:rsid w:val="00291B53"/>
    <w:rsid w:val="00294FD2"/>
    <w:rsid w:val="00295FB4"/>
    <w:rsid w:val="002A0E50"/>
    <w:rsid w:val="002A1AFA"/>
    <w:rsid w:val="002A3149"/>
    <w:rsid w:val="002A48BF"/>
    <w:rsid w:val="002A6082"/>
    <w:rsid w:val="002B1984"/>
    <w:rsid w:val="002B2F51"/>
    <w:rsid w:val="002B5CE1"/>
    <w:rsid w:val="002B6D32"/>
    <w:rsid w:val="002C77BD"/>
    <w:rsid w:val="002D48D1"/>
    <w:rsid w:val="002D50D8"/>
    <w:rsid w:val="002D6C72"/>
    <w:rsid w:val="002D78F6"/>
    <w:rsid w:val="002E19A5"/>
    <w:rsid w:val="002E392C"/>
    <w:rsid w:val="002E4D46"/>
    <w:rsid w:val="002E73BA"/>
    <w:rsid w:val="002F77A6"/>
    <w:rsid w:val="0030232D"/>
    <w:rsid w:val="00304283"/>
    <w:rsid w:val="00307E2E"/>
    <w:rsid w:val="0031062D"/>
    <w:rsid w:val="00310752"/>
    <w:rsid w:val="00312A1E"/>
    <w:rsid w:val="0032156E"/>
    <w:rsid w:val="00321C42"/>
    <w:rsid w:val="00324F6A"/>
    <w:rsid w:val="0032630B"/>
    <w:rsid w:val="00330B6A"/>
    <w:rsid w:val="00345696"/>
    <w:rsid w:val="003530E9"/>
    <w:rsid w:val="0035372A"/>
    <w:rsid w:val="00356790"/>
    <w:rsid w:val="0035764D"/>
    <w:rsid w:val="00362579"/>
    <w:rsid w:val="00371F9C"/>
    <w:rsid w:val="00374DE5"/>
    <w:rsid w:val="003851AD"/>
    <w:rsid w:val="00387452"/>
    <w:rsid w:val="00387B6D"/>
    <w:rsid w:val="00387C77"/>
    <w:rsid w:val="00390C01"/>
    <w:rsid w:val="00390F6F"/>
    <w:rsid w:val="00392EF8"/>
    <w:rsid w:val="0039648B"/>
    <w:rsid w:val="003969E0"/>
    <w:rsid w:val="003B65D0"/>
    <w:rsid w:val="003B79D1"/>
    <w:rsid w:val="003C1DB6"/>
    <w:rsid w:val="003C6B91"/>
    <w:rsid w:val="003D1AA7"/>
    <w:rsid w:val="003D3B83"/>
    <w:rsid w:val="003D4945"/>
    <w:rsid w:val="003D5A55"/>
    <w:rsid w:val="003E251D"/>
    <w:rsid w:val="003F096C"/>
    <w:rsid w:val="003F35C0"/>
    <w:rsid w:val="003F5705"/>
    <w:rsid w:val="003F6993"/>
    <w:rsid w:val="004007F8"/>
    <w:rsid w:val="00400953"/>
    <w:rsid w:val="00402EE5"/>
    <w:rsid w:val="00405E6A"/>
    <w:rsid w:val="0040785E"/>
    <w:rsid w:val="004105E7"/>
    <w:rsid w:val="00411669"/>
    <w:rsid w:val="00411DC8"/>
    <w:rsid w:val="00414D45"/>
    <w:rsid w:val="0041649C"/>
    <w:rsid w:val="00416A35"/>
    <w:rsid w:val="0042378B"/>
    <w:rsid w:val="00423D8A"/>
    <w:rsid w:val="004255F5"/>
    <w:rsid w:val="004276C1"/>
    <w:rsid w:val="0043044B"/>
    <w:rsid w:val="00432785"/>
    <w:rsid w:val="00434FCD"/>
    <w:rsid w:val="004470F3"/>
    <w:rsid w:val="0045110E"/>
    <w:rsid w:val="004540A3"/>
    <w:rsid w:val="00456A87"/>
    <w:rsid w:val="0046174D"/>
    <w:rsid w:val="0046281E"/>
    <w:rsid w:val="00463EE0"/>
    <w:rsid w:val="00471996"/>
    <w:rsid w:val="00477356"/>
    <w:rsid w:val="00483E6C"/>
    <w:rsid w:val="004850E1"/>
    <w:rsid w:val="00486FD4"/>
    <w:rsid w:val="004910F5"/>
    <w:rsid w:val="00496AB6"/>
    <w:rsid w:val="004A5140"/>
    <w:rsid w:val="004A524D"/>
    <w:rsid w:val="004B382E"/>
    <w:rsid w:val="004B4904"/>
    <w:rsid w:val="004C2FC4"/>
    <w:rsid w:val="004D3053"/>
    <w:rsid w:val="004D425B"/>
    <w:rsid w:val="004D6C3A"/>
    <w:rsid w:val="004F2353"/>
    <w:rsid w:val="004F528C"/>
    <w:rsid w:val="004F6187"/>
    <w:rsid w:val="005036BA"/>
    <w:rsid w:val="005074DF"/>
    <w:rsid w:val="00515C5A"/>
    <w:rsid w:val="00517AF7"/>
    <w:rsid w:val="00522C07"/>
    <w:rsid w:val="00543306"/>
    <w:rsid w:val="00544EFD"/>
    <w:rsid w:val="00544FDD"/>
    <w:rsid w:val="00545C69"/>
    <w:rsid w:val="00553687"/>
    <w:rsid w:val="00560F1C"/>
    <w:rsid w:val="005611F0"/>
    <w:rsid w:val="00562D64"/>
    <w:rsid w:val="005661E4"/>
    <w:rsid w:val="00570090"/>
    <w:rsid w:val="00585A80"/>
    <w:rsid w:val="00595D66"/>
    <w:rsid w:val="005A1421"/>
    <w:rsid w:val="005A3B89"/>
    <w:rsid w:val="005B214B"/>
    <w:rsid w:val="005B27A6"/>
    <w:rsid w:val="005B3FAC"/>
    <w:rsid w:val="005C075A"/>
    <w:rsid w:val="005C2CE0"/>
    <w:rsid w:val="005C3E05"/>
    <w:rsid w:val="005D1746"/>
    <w:rsid w:val="005D680C"/>
    <w:rsid w:val="005E2550"/>
    <w:rsid w:val="005E5217"/>
    <w:rsid w:val="005F2D82"/>
    <w:rsid w:val="005F516A"/>
    <w:rsid w:val="005F6250"/>
    <w:rsid w:val="006009E4"/>
    <w:rsid w:val="00601B28"/>
    <w:rsid w:val="00611BC0"/>
    <w:rsid w:val="00612F82"/>
    <w:rsid w:val="00616114"/>
    <w:rsid w:val="006216B0"/>
    <w:rsid w:val="00621F2E"/>
    <w:rsid w:val="00624875"/>
    <w:rsid w:val="00640288"/>
    <w:rsid w:val="00642137"/>
    <w:rsid w:val="006501B5"/>
    <w:rsid w:val="006533C5"/>
    <w:rsid w:val="00653F0D"/>
    <w:rsid w:val="00661523"/>
    <w:rsid w:val="00661F51"/>
    <w:rsid w:val="006652A7"/>
    <w:rsid w:val="00667887"/>
    <w:rsid w:val="00672B69"/>
    <w:rsid w:val="00674EAF"/>
    <w:rsid w:val="006775FA"/>
    <w:rsid w:val="006805F7"/>
    <w:rsid w:val="0068470D"/>
    <w:rsid w:val="006908E8"/>
    <w:rsid w:val="00690E14"/>
    <w:rsid w:val="00691334"/>
    <w:rsid w:val="006A18DC"/>
    <w:rsid w:val="006A2BDB"/>
    <w:rsid w:val="006A5A56"/>
    <w:rsid w:val="006A6935"/>
    <w:rsid w:val="006B0CE9"/>
    <w:rsid w:val="006B4E87"/>
    <w:rsid w:val="006C1E71"/>
    <w:rsid w:val="006C74E1"/>
    <w:rsid w:val="006C7E81"/>
    <w:rsid w:val="006D0B63"/>
    <w:rsid w:val="006D13EF"/>
    <w:rsid w:val="006D193E"/>
    <w:rsid w:val="006D20A8"/>
    <w:rsid w:val="006D21B7"/>
    <w:rsid w:val="006D35E2"/>
    <w:rsid w:val="006D7C0E"/>
    <w:rsid w:val="006E1932"/>
    <w:rsid w:val="006E4CA8"/>
    <w:rsid w:val="006F0BE8"/>
    <w:rsid w:val="006F1FCB"/>
    <w:rsid w:val="006F4A2A"/>
    <w:rsid w:val="006F60BF"/>
    <w:rsid w:val="007010FF"/>
    <w:rsid w:val="0070379D"/>
    <w:rsid w:val="00704986"/>
    <w:rsid w:val="0070737E"/>
    <w:rsid w:val="00712EFA"/>
    <w:rsid w:val="0071535A"/>
    <w:rsid w:val="007204AB"/>
    <w:rsid w:val="00723C73"/>
    <w:rsid w:val="0072688D"/>
    <w:rsid w:val="00727C56"/>
    <w:rsid w:val="00730E6E"/>
    <w:rsid w:val="007317E2"/>
    <w:rsid w:val="007362EE"/>
    <w:rsid w:val="00737233"/>
    <w:rsid w:val="00742EA0"/>
    <w:rsid w:val="00745250"/>
    <w:rsid w:val="00745F62"/>
    <w:rsid w:val="0074703E"/>
    <w:rsid w:val="00753FA1"/>
    <w:rsid w:val="00756615"/>
    <w:rsid w:val="00757698"/>
    <w:rsid w:val="0076000C"/>
    <w:rsid w:val="00760C4F"/>
    <w:rsid w:val="0076386E"/>
    <w:rsid w:val="00764655"/>
    <w:rsid w:val="007650BB"/>
    <w:rsid w:val="0076697F"/>
    <w:rsid w:val="00766E0D"/>
    <w:rsid w:val="007751BC"/>
    <w:rsid w:val="007866AA"/>
    <w:rsid w:val="007928C0"/>
    <w:rsid w:val="00794778"/>
    <w:rsid w:val="007A09F0"/>
    <w:rsid w:val="007A101F"/>
    <w:rsid w:val="007A1D06"/>
    <w:rsid w:val="007A7187"/>
    <w:rsid w:val="007A74B7"/>
    <w:rsid w:val="007B213B"/>
    <w:rsid w:val="007C009D"/>
    <w:rsid w:val="007D11FE"/>
    <w:rsid w:val="007D13B6"/>
    <w:rsid w:val="007D496B"/>
    <w:rsid w:val="007D708A"/>
    <w:rsid w:val="007E23F2"/>
    <w:rsid w:val="007E305F"/>
    <w:rsid w:val="007E4EA1"/>
    <w:rsid w:val="007E5FDA"/>
    <w:rsid w:val="007F0C0E"/>
    <w:rsid w:val="007F0F1F"/>
    <w:rsid w:val="007F1B70"/>
    <w:rsid w:val="007F2BEA"/>
    <w:rsid w:val="007F3B0F"/>
    <w:rsid w:val="007F4924"/>
    <w:rsid w:val="007F5982"/>
    <w:rsid w:val="007F7D81"/>
    <w:rsid w:val="00801447"/>
    <w:rsid w:val="00801A30"/>
    <w:rsid w:val="0082007F"/>
    <w:rsid w:val="0082143C"/>
    <w:rsid w:val="008252A0"/>
    <w:rsid w:val="00831635"/>
    <w:rsid w:val="00833537"/>
    <w:rsid w:val="0083758D"/>
    <w:rsid w:val="00844B18"/>
    <w:rsid w:val="0085128D"/>
    <w:rsid w:val="00853C4E"/>
    <w:rsid w:val="008555AF"/>
    <w:rsid w:val="008635AB"/>
    <w:rsid w:val="00866F27"/>
    <w:rsid w:val="00873697"/>
    <w:rsid w:val="00874491"/>
    <w:rsid w:val="00877597"/>
    <w:rsid w:val="00880CF2"/>
    <w:rsid w:val="0088184B"/>
    <w:rsid w:val="00882F00"/>
    <w:rsid w:val="0088392D"/>
    <w:rsid w:val="008903DD"/>
    <w:rsid w:val="008929B3"/>
    <w:rsid w:val="00892C13"/>
    <w:rsid w:val="0089397D"/>
    <w:rsid w:val="00894CE0"/>
    <w:rsid w:val="00896739"/>
    <w:rsid w:val="00897DF9"/>
    <w:rsid w:val="008A4493"/>
    <w:rsid w:val="008B0670"/>
    <w:rsid w:val="008B2847"/>
    <w:rsid w:val="008B5153"/>
    <w:rsid w:val="008B7036"/>
    <w:rsid w:val="008B796E"/>
    <w:rsid w:val="008C4661"/>
    <w:rsid w:val="008C5801"/>
    <w:rsid w:val="008C6818"/>
    <w:rsid w:val="008D5D66"/>
    <w:rsid w:val="008D6BB3"/>
    <w:rsid w:val="008D6ED7"/>
    <w:rsid w:val="008E111A"/>
    <w:rsid w:val="008E25F9"/>
    <w:rsid w:val="008E4AC2"/>
    <w:rsid w:val="008E6DFE"/>
    <w:rsid w:val="008F7F02"/>
    <w:rsid w:val="0090323F"/>
    <w:rsid w:val="00903AD4"/>
    <w:rsid w:val="009065C6"/>
    <w:rsid w:val="0091176F"/>
    <w:rsid w:val="0091232F"/>
    <w:rsid w:val="00912712"/>
    <w:rsid w:val="00912B8A"/>
    <w:rsid w:val="0091741F"/>
    <w:rsid w:val="00921090"/>
    <w:rsid w:val="00936296"/>
    <w:rsid w:val="009509BB"/>
    <w:rsid w:val="00954EA5"/>
    <w:rsid w:val="00957508"/>
    <w:rsid w:val="0096135E"/>
    <w:rsid w:val="00961D65"/>
    <w:rsid w:val="0096303A"/>
    <w:rsid w:val="009637C9"/>
    <w:rsid w:val="009703F6"/>
    <w:rsid w:val="0097146D"/>
    <w:rsid w:val="009773DA"/>
    <w:rsid w:val="00984C7C"/>
    <w:rsid w:val="009A2244"/>
    <w:rsid w:val="009A3181"/>
    <w:rsid w:val="009B0D1E"/>
    <w:rsid w:val="009B48D2"/>
    <w:rsid w:val="009B68DB"/>
    <w:rsid w:val="009B6E94"/>
    <w:rsid w:val="009C4530"/>
    <w:rsid w:val="009D377A"/>
    <w:rsid w:val="009D7045"/>
    <w:rsid w:val="009E0BD3"/>
    <w:rsid w:val="009E3794"/>
    <w:rsid w:val="009E77BF"/>
    <w:rsid w:val="009E7DAF"/>
    <w:rsid w:val="009F08F0"/>
    <w:rsid w:val="00A00056"/>
    <w:rsid w:val="00A00652"/>
    <w:rsid w:val="00A02166"/>
    <w:rsid w:val="00A0347F"/>
    <w:rsid w:val="00A04622"/>
    <w:rsid w:val="00A063E1"/>
    <w:rsid w:val="00A102B1"/>
    <w:rsid w:val="00A143F7"/>
    <w:rsid w:val="00A157E1"/>
    <w:rsid w:val="00A2178E"/>
    <w:rsid w:val="00A23BD7"/>
    <w:rsid w:val="00A27F66"/>
    <w:rsid w:val="00A30435"/>
    <w:rsid w:val="00A30B19"/>
    <w:rsid w:val="00A32B93"/>
    <w:rsid w:val="00A36A96"/>
    <w:rsid w:val="00A37196"/>
    <w:rsid w:val="00A37387"/>
    <w:rsid w:val="00A3784D"/>
    <w:rsid w:val="00A430BD"/>
    <w:rsid w:val="00A5059F"/>
    <w:rsid w:val="00A51260"/>
    <w:rsid w:val="00A5162D"/>
    <w:rsid w:val="00A53666"/>
    <w:rsid w:val="00A538BE"/>
    <w:rsid w:val="00A554D3"/>
    <w:rsid w:val="00A55C37"/>
    <w:rsid w:val="00A637E6"/>
    <w:rsid w:val="00A66039"/>
    <w:rsid w:val="00A66383"/>
    <w:rsid w:val="00A66C7B"/>
    <w:rsid w:val="00A750FA"/>
    <w:rsid w:val="00A75D31"/>
    <w:rsid w:val="00A80686"/>
    <w:rsid w:val="00A87AED"/>
    <w:rsid w:val="00A90D39"/>
    <w:rsid w:val="00A96414"/>
    <w:rsid w:val="00A97DC1"/>
    <w:rsid w:val="00A97F3D"/>
    <w:rsid w:val="00AA4B3D"/>
    <w:rsid w:val="00AA5473"/>
    <w:rsid w:val="00AA6A86"/>
    <w:rsid w:val="00AB2CDB"/>
    <w:rsid w:val="00AB335E"/>
    <w:rsid w:val="00AB3402"/>
    <w:rsid w:val="00AC0B63"/>
    <w:rsid w:val="00AC570C"/>
    <w:rsid w:val="00AC5EE6"/>
    <w:rsid w:val="00AD25C3"/>
    <w:rsid w:val="00AD7EB8"/>
    <w:rsid w:val="00AE1586"/>
    <w:rsid w:val="00AE67CB"/>
    <w:rsid w:val="00AE71F1"/>
    <w:rsid w:val="00AF1757"/>
    <w:rsid w:val="00AF6A23"/>
    <w:rsid w:val="00AF6B5F"/>
    <w:rsid w:val="00B1047C"/>
    <w:rsid w:val="00B104FB"/>
    <w:rsid w:val="00B12DE4"/>
    <w:rsid w:val="00B15A57"/>
    <w:rsid w:val="00B20D2B"/>
    <w:rsid w:val="00B21C31"/>
    <w:rsid w:val="00B312CB"/>
    <w:rsid w:val="00B3342F"/>
    <w:rsid w:val="00B3562E"/>
    <w:rsid w:val="00B37B00"/>
    <w:rsid w:val="00B37E83"/>
    <w:rsid w:val="00B41BA3"/>
    <w:rsid w:val="00B42E40"/>
    <w:rsid w:val="00B46677"/>
    <w:rsid w:val="00B53851"/>
    <w:rsid w:val="00B5463D"/>
    <w:rsid w:val="00B60380"/>
    <w:rsid w:val="00B6329D"/>
    <w:rsid w:val="00B6334C"/>
    <w:rsid w:val="00B638FF"/>
    <w:rsid w:val="00B67C6B"/>
    <w:rsid w:val="00B75737"/>
    <w:rsid w:val="00B81ACC"/>
    <w:rsid w:val="00B82257"/>
    <w:rsid w:val="00B857F1"/>
    <w:rsid w:val="00B91A4B"/>
    <w:rsid w:val="00B95A2F"/>
    <w:rsid w:val="00B97296"/>
    <w:rsid w:val="00BA6F0E"/>
    <w:rsid w:val="00BA72DC"/>
    <w:rsid w:val="00BB2248"/>
    <w:rsid w:val="00BB66FA"/>
    <w:rsid w:val="00BB714C"/>
    <w:rsid w:val="00BB7DDD"/>
    <w:rsid w:val="00BC0658"/>
    <w:rsid w:val="00BC2E8B"/>
    <w:rsid w:val="00BC329E"/>
    <w:rsid w:val="00BC54DD"/>
    <w:rsid w:val="00BD5E96"/>
    <w:rsid w:val="00BD6D69"/>
    <w:rsid w:val="00BD717F"/>
    <w:rsid w:val="00BF42F7"/>
    <w:rsid w:val="00BF72C8"/>
    <w:rsid w:val="00BF72D6"/>
    <w:rsid w:val="00BF76D1"/>
    <w:rsid w:val="00BF7821"/>
    <w:rsid w:val="00BF79AA"/>
    <w:rsid w:val="00C042FF"/>
    <w:rsid w:val="00C07B00"/>
    <w:rsid w:val="00C122D0"/>
    <w:rsid w:val="00C13E80"/>
    <w:rsid w:val="00C151BF"/>
    <w:rsid w:val="00C23F92"/>
    <w:rsid w:val="00C32D17"/>
    <w:rsid w:val="00C41976"/>
    <w:rsid w:val="00C42DEA"/>
    <w:rsid w:val="00C432E5"/>
    <w:rsid w:val="00C4661B"/>
    <w:rsid w:val="00C520F0"/>
    <w:rsid w:val="00C53ED9"/>
    <w:rsid w:val="00C561EA"/>
    <w:rsid w:val="00C56347"/>
    <w:rsid w:val="00C618FE"/>
    <w:rsid w:val="00C67906"/>
    <w:rsid w:val="00C711C7"/>
    <w:rsid w:val="00C71B98"/>
    <w:rsid w:val="00C73EC4"/>
    <w:rsid w:val="00C74B00"/>
    <w:rsid w:val="00C74FB9"/>
    <w:rsid w:val="00C81C1E"/>
    <w:rsid w:val="00C82BFF"/>
    <w:rsid w:val="00C82C94"/>
    <w:rsid w:val="00C82F95"/>
    <w:rsid w:val="00C83D26"/>
    <w:rsid w:val="00C94725"/>
    <w:rsid w:val="00C94745"/>
    <w:rsid w:val="00CA41A9"/>
    <w:rsid w:val="00CB4FFA"/>
    <w:rsid w:val="00CB57A2"/>
    <w:rsid w:val="00CC1475"/>
    <w:rsid w:val="00CC17A9"/>
    <w:rsid w:val="00CC3266"/>
    <w:rsid w:val="00CC4804"/>
    <w:rsid w:val="00CC5190"/>
    <w:rsid w:val="00CD6535"/>
    <w:rsid w:val="00CD76FF"/>
    <w:rsid w:val="00CE68F2"/>
    <w:rsid w:val="00CF3080"/>
    <w:rsid w:val="00CF496A"/>
    <w:rsid w:val="00CF55A0"/>
    <w:rsid w:val="00CF78E4"/>
    <w:rsid w:val="00D005F4"/>
    <w:rsid w:val="00D00ECC"/>
    <w:rsid w:val="00D01DA5"/>
    <w:rsid w:val="00D035DF"/>
    <w:rsid w:val="00D10EA9"/>
    <w:rsid w:val="00D17092"/>
    <w:rsid w:val="00D21A29"/>
    <w:rsid w:val="00D247C8"/>
    <w:rsid w:val="00D24B07"/>
    <w:rsid w:val="00D30E0C"/>
    <w:rsid w:val="00D37CCE"/>
    <w:rsid w:val="00D42E66"/>
    <w:rsid w:val="00D47CDE"/>
    <w:rsid w:val="00D5233F"/>
    <w:rsid w:val="00D5381A"/>
    <w:rsid w:val="00D53947"/>
    <w:rsid w:val="00D542B0"/>
    <w:rsid w:val="00D551BC"/>
    <w:rsid w:val="00D629FD"/>
    <w:rsid w:val="00D648B3"/>
    <w:rsid w:val="00D711E2"/>
    <w:rsid w:val="00D836C7"/>
    <w:rsid w:val="00D94AF7"/>
    <w:rsid w:val="00D963F1"/>
    <w:rsid w:val="00DA18F5"/>
    <w:rsid w:val="00DA2BB1"/>
    <w:rsid w:val="00DA5BC5"/>
    <w:rsid w:val="00DA5CD3"/>
    <w:rsid w:val="00DA5CEA"/>
    <w:rsid w:val="00DA6589"/>
    <w:rsid w:val="00DB249F"/>
    <w:rsid w:val="00DB2D01"/>
    <w:rsid w:val="00DB3CE1"/>
    <w:rsid w:val="00DB4182"/>
    <w:rsid w:val="00DB64F4"/>
    <w:rsid w:val="00DB6DA9"/>
    <w:rsid w:val="00DC01EB"/>
    <w:rsid w:val="00DC043E"/>
    <w:rsid w:val="00DC56E8"/>
    <w:rsid w:val="00DC7F03"/>
    <w:rsid w:val="00DD53C9"/>
    <w:rsid w:val="00DE010F"/>
    <w:rsid w:val="00DE34D9"/>
    <w:rsid w:val="00DF7478"/>
    <w:rsid w:val="00E00489"/>
    <w:rsid w:val="00E02C9D"/>
    <w:rsid w:val="00E03971"/>
    <w:rsid w:val="00E14715"/>
    <w:rsid w:val="00E277C8"/>
    <w:rsid w:val="00E3376E"/>
    <w:rsid w:val="00E41452"/>
    <w:rsid w:val="00E478EF"/>
    <w:rsid w:val="00E5585C"/>
    <w:rsid w:val="00E57581"/>
    <w:rsid w:val="00E57C63"/>
    <w:rsid w:val="00E763C0"/>
    <w:rsid w:val="00E85056"/>
    <w:rsid w:val="00E850E7"/>
    <w:rsid w:val="00E85B79"/>
    <w:rsid w:val="00E928D2"/>
    <w:rsid w:val="00EA0979"/>
    <w:rsid w:val="00EA4071"/>
    <w:rsid w:val="00EA4F40"/>
    <w:rsid w:val="00EA5EA5"/>
    <w:rsid w:val="00EA5FA4"/>
    <w:rsid w:val="00EA68D4"/>
    <w:rsid w:val="00EB0A1B"/>
    <w:rsid w:val="00EB0B73"/>
    <w:rsid w:val="00EB4421"/>
    <w:rsid w:val="00EC23B7"/>
    <w:rsid w:val="00EC5833"/>
    <w:rsid w:val="00EC7160"/>
    <w:rsid w:val="00ED1133"/>
    <w:rsid w:val="00ED2920"/>
    <w:rsid w:val="00ED5289"/>
    <w:rsid w:val="00EE0CDE"/>
    <w:rsid w:val="00EE272C"/>
    <w:rsid w:val="00EE4287"/>
    <w:rsid w:val="00EE7F65"/>
    <w:rsid w:val="00EF064D"/>
    <w:rsid w:val="00EF06A6"/>
    <w:rsid w:val="00EF0721"/>
    <w:rsid w:val="00EF2254"/>
    <w:rsid w:val="00EF2EC2"/>
    <w:rsid w:val="00EF5128"/>
    <w:rsid w:val="00EF5CA7"/>
    <w:rsid w:val="00EF6000"/>
    <w:rsid w:val="00F0111A"/>
    <w:rsid w:val="00F01AE3"/>
    <w:rsid w:val="00F1417D"/>
    <w:rsid w:val="00F15A1D"/>
    <w:rsid w:val="00F170D4"/>
    <w:rsid w:val="00F17981"/>
    <w:rsid w:val="00F3012D"/>
    <w:rsid w:val="00F3545B"/>
    <w:rsid w:val="00F36341"/>
    <w:rsid w:val="00F41CDE"/>
    <w:rsid w:val="00F462D5"/>
    <w:rsid w:val="00F47211"/>
    <w:rsid w:val="00F53455"/>
    <w:rsid w:val="00F5496A"/>
    <w:rsid w:val="00F5615D"/>
    <w:rsid w:val="00F57487"/>
    <w:rsid w:val="00F63C7F"/>
    <w:rsid w:val="00F641FC"/>
    <w:rsid w:val="00F64BF8"/>
    <w:rsid w:val="00F7067E"/>
    <w:rsid w:val="00F72A51"/>
    <w:rsid w:val="00F74BAD"/>
    <w:rsid w:val="00F84623"/>
    <w:rsid w:val="00F84648"/>
    <w:rsid w:val="00F85C8E"/>
    <w:rsid w:val="00F86A05"/>
    <w:rsid w:val="00F879EC"/>
    <w:rsid w:val="00F87A24"/>
    <w:rsid w:val="00F926E8"/>
    <w:rsid w:val="00F9587C"/>
    <w:rsid w:val="00F959FF"/>
    <w:rsid w:val="00F97AD2"/>
    <w:rsid w:val="00FA1D1E"/>
    <w:rsid w:val="00FA4108"/>
    <w:rsid w:val="00FA4F17"/>
    <w:rsid w:val="00FA703C"/>
    <w:rsid w:val="00FA7684"/>
    <w:rsid w:val="00FB5E10"/>
    <w:rsid w:val="00FC20CA"/>
    <w:rsid w:val="00FC24D6"/>
    <w:rsid w:val="00FC3B39"/>
    <w:rsid w:val="00FC7D05"/>
    <w:rsid w:val="00FD1005"/>
    <w:rsid w:val="00FD2579"/>
    <w:rsid w:val="00FE56ED"/>
    <w:rsid w:val="00FF035A"/>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4BED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935"/>
    <w:rPr>
      <w:sz w:val="24"/>
      <w:szCs w:val="24"/>
    </w:rPr>
  </w:style>
  <w:style w:type="paragraph" w:styleId="berschrift1">
    <w:name w:val="heading 1"/>
    <w:basedOn w:val="Standard"/>
    <w:next w:val="Textkrper"/>
    <w:qFormat/>
    <w:pPr>
      <w:keepNext/>
      <w:spacing w:after="240"/>
      <w:jc w:val="center"/>
      <w:outlineLvl w:val="0"/>
    </w:pPr>
    <w:rPr>
      <w:rFonts w:cs="Arial"/>
      <w:b/>
      <w:bCs/>
    </w:rPr>
  </w:style>
  <w:style w:type="paragraph" w:styleId="berschrift2">
    <w:name w:val="heading 2"/>
    <w:basedOn w:val="berschrift1"/>
    <w:next w:val="Textkrper"/>
    <w:qFormat/>
    <w:pPr>
      <w:outlineLvl w:val="1"/>
    </w:pPr>
    <w:rPr>
      <w:bCs w:val="0"/>
      <w:iCs/>
      <w:u w:val="single"/>
    </w:rPr>
  </w:style>
  <w:style w:type="paragraph" w:styleId="berschrift3">
    <w:name w:val="heading 3"/>
    <w:basedOn w:val="berschrift2"/>
    <w:next w:val="Textkrper"/>
    <w:qFormat/>
    <w:pPr>
      <w:jc w:val="left"/>
      <w:outlineLvl w:val="2"/>
    </w:pPr>
    <w:rPr>
      <w:bCs/>
      <w:u w:val="none"/>
    </w:rPr>
  </w:style>
  <w:style w:type="paragraph" w:styleId="berschrift4">
    <w:name w:val="heading 4"/>
    <w:basedOn w:val="berschrift3"/>
    <w:next w:val="Textkrper"/>
    <w:qFormat/>
    <w:pPr>
      <w:outlineLvl w:val="3"/>
    </w:pPr>
    <w:rPr>
      <w:b w:val="0"/>
      <w:bCs w:val="0"/>
      <w:u w:val="single"/>
    </w:rPr>
  </w:style>
  <w:style w:type="paragraph" w:styleId="berschrift5">
    <w:name w:val="heading 5"/>
    <w:basedOn w:val="berschrift4"/>
    <w:next w:val="Textkrper"/>
    <w:qFormat/>
    <w:pPr>
      <w:ind w:left="720"/>
      <w:outlineLvl w:val="4"/>
    </w:pPr>
    <w:rPr>
      <w:bCs/>
      <w:iCs w:val="0"/>
      <w:u w:val="none"/>
    </w:rPr>
  </w:style>
  <w:style w:type="paragraph" w:styleId="berschrift6">
    <w:name w:val="heading 6"/>
    <w:basedOn w:val="berschrift5"/>
    <w:next w:val="Textkrper"/>
    <w:qFormat/>
    <w:pPr>
      <w:outlineLvl w:val="5"/>
    </w:pPr>
    <w:rPr>
      <w:bCs w:val="0"/>
      <w:u w:val="single"/>
    </w:rPr>
  </w:style>
  <w:style w:type="paragraph" w:styleId="berschrift7">
    <w:name w:val="heading 7"/>
    <w:basedOn w:val="berschrift6"/>
    <w:next w:val="Textkrper"/>
    <w:qFormat/>
    <w:pPr>
      <w:ind w:left="0"/>
      <w:jc w:val="center"/>
      <w:outlineLvl w:val="6"/>
    </w:pPr>
    <w:rPr>
      <w:b/>
      <w:u w:val="none"/>
    </w:rPr>
  </w:style>
  <w:style w:type="paragraph" w:styleId="berschrift8">
    <w:name w:val="heading 8"/>
    <w:basedOn w:val="berschrift7"/>
    <w:next w:val="Textkrper"/>
    <w:qFormat/>
    <w:pPr>
      <w:jc w:val="left"/>
      <w:outlineLvl w:val="7"/>
    </w:pPr>
    <w:rPr>
      <w:iCs/>
    </w:rPr>
  </w:style>
  <w:style w:type="paragraph" w:styleId="berschrift9">
    <w:name w:val="heading 9"/>
    <w:basedOn w:val="berschrift8"/>
    <w:next w:val="Textkrper"/>
    <w:qFormat/>
    <w:pPr>
      <w:outlineLvl w:val="8"/>
    </w:pPr>
    <w:rPr>
      <w:b w:val="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rPr>
      <w:rFonts w:ascii="Tahoma" w:hAnsi="Tahoma" w:cs="Tahoma"/>
      <w:sz w:val="16"/>
      <w:szCs w:val="16"/>
    </w:rPr>
  </w:style>
  <w:style w:type="character" w:customStyle="1" w:styleId="BalloonTextChar">
    <w:name w:val="Balloon Text Char"/>
    <w:rPr>
      <w:rFonts w:ascii="Tahoma" w:hAnsi="Tahoma" w:cs="Tahoma"/>
      <w:sz w:val="16"/>
      <w:szCs w:val="16"/>
    </w:rPr>
  </w:style>
  <w:style w:type="character" w:customStyle="1" w:styleId="DeltaViewInsertion">
    <w:name w:val="DeltaView Insertion"/>
    <w:uiPriority w:val="99"/>
    <w:rsid w:val="006A6935"/>
    <w:rPr>
      <w:b/>
      <w:color w:val="800000"/>
      <w:u w:val="double"/>
    </w:rPr>
  </w:style>
  <w:style w:type="character" w:customStyle="1" w:styleId="DeltaViewMoveDestination">
    <w:name w:val="DeltaView Move Destination"/>
    <w:rPr>
      <w:color w:val="00C000"/>
      <w:u w:val="double"/>
    </w:rPr>
  </w:style>
  <w:style w:type="paragraph" w:styleId="Kopfzeile">
    <w:name w:val="header"/>
    <w:basedOn w:val="Standard"/>
    <w:pPr>
      <w:tabs>
        <w:tab w:val="center" w:pos="4680"/>
        <w:tab w:val="right" w:pos="9360"/>
      </w:tabs>
    </w:pPr>
  </w:style>
  <w:style w:type="character" w:customStyle="1" w:styleId="HeaderChar">
    <w:name w:val="Header Char"/>
    <w:rPr>
      <w:rFonts w:ascii="Times" w:hAnsi="Times" w:cs="Times New Roman"/>
      <w:sz w:val="20"/>
      <w:szCs w:val="20"/>
    </w:rPr>
  </w:style>
  <w:style w:type="paragraph" w:styleId="Fuzeile">
    <w:name w:val="footer"/>
    <w:basedOn w:val="Standard"/>
    <w:pPr>
      <w:tabs>
        <w:tab w:val="center" w:pos="4680"/>
        <w:tab w:val="right" w:pos="9360"/>
      </w:tabs>
    </w:pPr>
  </w:style>
  <w:style w:type="character" w:customStyle="1" w:styleId="FooterChar">
    <w:name w:val="Footer Char"/>
    <w:rPr>
      <w:rFonts w:ascii="Times" w:hAnsi="Times" w:cs="Times New Roman"/>
      <w:sz w:val="20"/>
      <w:szCs w:val="20"/>
    </w:rPr>
  </w:style>
  <w:style w:type="character" w:customStyle="1" w:styleId="zzmpTrailerItem">
    <w:name w:val="zzmpTrailerItem"/>
    <w:rPr>
      <w:rFonts w:ascii="Times New Roman" w:hAnsi="Times New Roman" w:cs="Times New Roman"/>
      <w:dstrike w:val="0"/>
      <w:noProof/>
      <w:color w:val="auto"/>
      <w:spacing w:val="0"/>
      <w:position w:val="0"/>
      <w:sz w:val="15"/>
      <w:szCs w:val="16"/>
      <w:u w:val="none"/>
      <w:effect w:val="none"/>
      <w:vertAlign w:val="baseline"/>
    </w:rPr>
  </w:style>
  <w:style w:type="paragraph" w:customStyle="1" w:styleId="DeltaViewTableHeading">
    <w:name w:val="DeltaView Table Heading"/>
    <w:basedOn w:val="Standard"/>
    <w:pPr>
      <w:spacing w:after="120"/>
    </w:pPr>
    <w:rPr>
      <w:rFonts w:ascii="Arial" w:hAnsi="Arial"/>
      <w:b/>
    </w:rPr>
  </w:style>
  <w:style w:type="paragraph" w:customStyle="1" w:styleId="DeltaViewTableBody">
    <w:name w:val="DeltaView Table Body"/>
    <w:basedOn w:val="Standard"/>
    <w:rPr>
      <w:rFonts w:ascii="Arial" w:hAnsi="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sz w:val="24"/>
      <w:szCs w:val="24"/>
      <w:lang w:val="en-GB"/>
    </w:rPr>
  </w:style>
  <w:style w:type="character" w:styleId="Kommentarzeichen">
    <w:name w:val="annotation reference"/>
    <w:rPr>
      <w:sz w:val="16"/>
    </w:rPr>
  </w:style>
  <w:style w:type="paragraph" w:styleId="Textkrper">
    <w:name w:val="Body Text"/>
    <w:aliases w:val="BT"/>
    <w:basedOn w:val="Standard"/>
    <w:pPr>
      <w:spacing w:after="240"/>
      <w:ind w:firstLine="720"/>
    </w:pPr>
  </w:style>
  <w:style w:type="character" w:customStyle="1" w:styleId="DeltaViewDeletion">
    <w:name w:val="DeltaView Deletion"/>
    <w:rsid w:val="006A6935"/>
    <w:rPr>
      <w:strike/>
      <w:color w:val="008000"/>
    </w:rPr>
  </w:style>
  <w:style w:type="character" w:customStyle="1" w:styleId="DeltaViewMoveSource">
    <w:name w:val="DeltaView Move Source"/>
    <w:rPr>
      <w:strike/>
      <w:color w:val="00C000"/>
    </w:rPr>
  </w:style>
  <w:style w:type="paragraph" w:styleId="Kommentartext">
    <w:name w:val="annotation text"/>
    <w:basedOn w:val="Standard"/>
    <w:link w:val="KommentartextZchn"/>
    <w:rsid w:val="006A6935"/>
  </w:style>
  <w:style w:type="character" w:customStyle="1" w:styleId="DeltaViewChangeNumber">
    <w:name w:val="DeltaView Change Number"/>
    <w:rPr>
      <w:color w:val="000000"/>
      <w:vertAlign w:val="superscript"/>
    </w:rPr>
  </w:style>
  <w:style w:type="character" w:customStyle="1" w:styleId="DeltaViewDelimiter">
    <w:name w:val="DeltaView Delimiter"/>
  </w:style>
  <w:style w:type="paragraph" w:styleId="Dokumentstruktur">
    <w:name w:val="Document Map"/>
    <w:basedOn w:val="Standard"/>
    <w:pPr>
      <w:shd w:val="clear" w:color="auto" w:fill="000080"/>
    </w:pPr>
    <w:rPr>
      <w:rFonts w:ascii="Tahoma" w:hAnsi="Tahoma"/>
    </w:rPr>
  </w:style>
  <w:style w:type="character" w:customStyle="1" w:styleId="DeltaViewFormatChange">
    <w:name w:val="DeltaView Format Change"/>
    <w:rPr>
      <w:color w:val="000000"/>
    </w:rPr>
  </w:style>
  <w:style w:type="character" w:customStyle="1" w:styleId="DeltaViewMovedDeletion">
    <w:name w:val="DeltaView Moved Deletion"/>
    <w:rPr>
      <w:strike/>
      <w:color w:val="C08080"/>
    </w:rPr>
  </w:style>
  <w:style w:type="character" w:customStyle="1" w:styleId="DeltaViewComment">
    <w:name w:val="DeltaView Comment"/>
    <w:rPr>
      <w:color w:val="000000"/>
    </w:rPr>
  </w:style>
  <w:style w:type="character" w:customStyle="1" w:styleId="DeltaViewStyleChangeText">
    <w:name w:val="DeltaView Style Change Text"/>
    <w:rPr>
      <w:color w:val="000000"/>
      <w:u w:val="double"/>
    </w:rPr>
  </w:style>
  <w:style w:type="character" w:customStyle="1" w:styleId="DeltaViewStyleChangeLabel">
    <w:name w:val="DeltaView Style Change Label"/>
    <w:rPr>
      <w:color w:val="000000"/>
    </w:rPr>
  </w:style>
  <w:style w:type="character" w:customStyle="1" w:styleId="DeltaViewInsertedComment">
    <w:name w:val="DeltaView Inserted Comment"/>
    <w:rPr>
      <w:color w:val="0000FF"/>
      <w:u w:val="double"/>
    </w:rPr>
  </w:style>
  <w:style w:type="character" w:customStyle="1" w:styleId="DeltaViewDeletedComment">
    <w:name w:val="DeltaView Deleted Comment"/>
    <w:rPr>
      <w:strike/>
      <w:color w:val="FF0000"/>
    </w:rPr>
  </w:style>
  <w:style w:type="paragraph" w:styleId="Blocktext">
    <w:name w:val="Block Text"/>
    <w:aliases w:val="BK"/>
    <w:basedOn w:val="Standard"/>
    <w:next w:val="Textkrper"/>
    <w:pPr>
      <w:spacing w:after="240"/>
      <w:ind w:left="1440" w:right="720"/>
    </w:pPr>
  </w:style>
  <w:style w:type="paragraph" w:customStyle="1" w:styleId="BodyTextIndent">
    <w:name w:val="Body Text + Indent"/>
    <w:aliases w:val="BTIN"/>
    <w:basedOn w:val="Textkrper"/>
    <w:pPr>
      <w:ind w:left="720"/>
    </w:pPr>
  </w:style>
  <w:style w:type="paragraph" w:customStyle="1" w:styleId="BodyTextIndent2">
    <w:name w:val="Body Text + Indent 2"/>
    <w:aliases w:val="BTIN2"/>
    <w:basedOn w:val="BodyTextIndent"/>
    <w:pPr>
      <w:ind w:left="1440"/>
    </w:pPr>
  </w:style>
  <w:style w:type="paragraph" w:styleId="Textkrper2">
    <w:name w:val="Body Text 2"/>
    <w:aliases w:val="BT2"/>
    <w:basedOn w:val="Standard"/>
    <w:pPr>
      <w:spacing w:after="240" w:line="480" w:lineRule="auto"/>
      <w:ind w:firstLine="720"/>
    </w:pPr>
  </w:style>
  <w:style w:type="paragraph" w:styleId="Textkrper3">
    <w:name w:val="Body Text 3"/>
    <w:aliases w:val="BT3"/>
    <w:basedOn w:val="Standard"/>
  </w:style>
  <w:style w:type="paragraph" w:customStyle="1" w:styleId="BodyTextContinued">
    <w:name w:val="Body Text Continued"/>
    <w:aliases w:val="BTC"/>
    <w:basedOn w:val="Standard"/>
    <w:next w:val="Textkrper"/>
    <w:pPr>
      <w:spacing w:after="240"/>
    </w:pPr>
  </w:style>
  <w:style w:type="paragraph" w:styleId="Textkrper-Erstzeileneinzug">
    <w:name w:val="Body Text First Indent"/>
    <w:aliases w:val="BTF"/>
    <w:basedOn w:val="Standard"/>
    <w:pPr>
      <w:spacing w:after="240"/>
      <w:ind w:firstLine="1440"/>
    </w:pPr>
  </w:style>
  <w:style w:type="paragraph" w:styleId="Textkrper-Zeileneinzug">
    <w:name w:val="Body Text Indent"/>
    <w:aliases w:val="BTI"/>
    <w:basedOn w:val="BodyTextNoIndent"/>
    <w:pPr>
      <w:ind w:left="720"/>
    </w:pPr>
  </w:style>
  <w:style w:type="paragraph" w:styleId="Textkrper-Erstzeileneinzug2">
    <w:name w:val="Body Text First Indent 2"/>
    <w:aliases w:val="BTF2"/>
    <w:basedOn w:val="Textkrper-Erstzeileneinzug"/>
    <w:pPr>
      <w:ind w:left="720"/>
    </w:pPr>
  </w:style>
  <w:style w:type="paragraph" w:customStyle="1" w:styleId="BodyTextFirstIndent3">
    <w:name w:val="Body Text First Indent 3"/>
    <w:aliases w:val="BTF3"/>
    <w:basedOn w:val="Textkrper-Erstzeileneinzug2"/>
    <w:pPr>
      <w:ind w:left="1440"/>
    </w:pPr>
  </w:style>
  <w:style w:type="paragraph" w:customStyle="1" w:styleId="BodyTextNoIndent">
    <w:name w:val="Body Text No Indent"/>
    <w:aliases w:val="BTNI"/>
    <w:basedOn w:val="Standard"/>
    <w:pPr>
      <w:spacing w:after="240"/>
    </w:pPr>
  </w:style>
  <w:style w:type="paragraph" w:styleId="Textkrper-Einzug2">
    <w:name w:val="Body Text Indent 2"/>
    <w:aliases w:val="BTI2"/>
    <w:basedOn w:val="Textkrper-Zeileneinzug"/>
    <w:pPr>
      <w:ind w:left="1440"/>
    </w:pPr>
  </w:style>
  <w:style w:type="paragraph" w:styleId="Textkrper-Einzug3">
    <w:name w:val="Body Text Indent 3"/>
    <w:aliases w:val="BTI3"/>
    <w:basedOn w:val="Textkrper-Einzug2"/>
    <w:pPr>
      <w:ind w:left="2160"/>
    </w:pPr>
  </w:style>
  <w:style w:type="paragraph" w:customStyle="1" w:styleId="BTHangIndent">
    <w:name w:val="BT Hang Indent"/>
    <w:aliases w:val="BTH"/>
    <w:basedOn w:val="Standard"/>
    <w:pPr>
      <w:spacing w:after="240"/>
      <w:ind w:left="1440" w:hanging="1440"/>
    </w:pPr>
  </w:style>
  <w:style w:type="paragraph" w:customStyle="1" w:styleId="BTHangIndent2">
    <w:name w:val="BT Hang Indent 2"/>
    <w:aliases w:val="BTH2"/>
    <w:basedOn w:val="BTHangIndent"/>
    <w:pPr>
      <w:ind w:left="2160"/>
    </w:pPr>
  </w:style>
  <w:style w:type="paragraph" w:customStyle="1" w:styleId="Centered">
    <w:name w:val="Centered"/>
    <w:aliases w:val="CT"/>
    <w:basedOn w:val="Standard"/>
    <w:pPr>
      <w:spacing w:after="240"/>
      <w:jc w:val="center"/>
    </w:pPr>
  </w:style>
  <w:style w:type="paragraph" w:styleId="Aufzhlungszeichen">
    <w:name w:val="List Bullet"/>
    <w:basedOn w:val="Standard"/>
    <w:pPr>
      <w:numPr>
        <w:numId w:val="2"/>
      </w:numPr>
      <w:tabs>
        <w:tab w:val="clear" w:pos="720"/>
      </w:tabs>
      <w:spacing w:after="240"/>
    </w:pPr>
  </w:style>
  <w:style w:type="paragraph" w:styleId="Aufzhlungszeichen2">
    <w:name w:val="List Bullet 2"/>
    <w:basedOn w:val="Standard"/>
    <w:pPr>
      <w:numPr>
        <w:numId w:val="3"/>
      </w:numPr>
      <w:tabs>
        <w:tab w:val="left" w:pos="1440"/>
      </w:tabs>
      <w:spacing w:after="240"/>
    </w:pPr>
  </w:style>
  <w:style w:type="paragraph" w:styleId="Aufzhlungszeichen3">
    <w:name w:val="List Bullet 3"/>
    <w:basedOn w:val="Standard"/>
    <w:pPr>
      <w:numPr>
        <w:numId w:val="4"/>
      </w:numPr>
      <w:tabs>
        <w:tab w:val="left" w:pos="2160"/>
      </w:tabs>
      <w:spacing w:after="240"/>
    </w:pPr>
  </w:style>
  <w:style w:type="paragraph" w:styleId="Aufzhlungszeichen4">
    <w:name w:val="List Bullet 4"/>
    <w:basedOn w:val="Standard"/>
    <w:pPr>
      <w:numPr>
        <w:numId w:val="5"/>
      </w:numPr>
      <w:tabs>
        <w:tab w:val="left" w:pos="2880"/>
      </w:tabs>
      <w:spacing w:after="240"/>
    </w:pPr>
  </w:style>
  <w:style w:type="paragraph" w:styleId="Aufzhlungszeichen5">
    <w:name w:val="List Bullet 5"/>
    <w:basedOn w:val="Standard"/>
    <w:pPr>
      <w:numPr>
        <w:numId w:val="6"/>
      </w:numPr>
      <w:tabs>
        <w:tab w:val="left" w:pos="3600"/>
      </w:tabs>
      <w:spacing w:after="240"/>
    </w:pPr>
  </w:style>
  <w:style w:type="paragraph" w:styleId="Listennummer">
    <w:name w:val="List Number"/>
    <w:basedOn w:val="Standard"/>
    <w:pPr>
      <w:numPr>
        <w:numId w:val="7"/>
      </w:numPr>
      <w:spacing w:after="240"/>
    </w:pPr>
  </w:style>
  <w:style w:type="paragraph" w:styleId="Listennummer2">
    <w:name w:val="List Number 2"/>
    <w:basedOn w:val="Standard"/>
    <w:pPr>
      <w:numPr>
        <w:numId w:val="8"/>
      </w:numPr>
      <w:spacing w:after="240"/>
    </w:pPr>
  </w:style>
  <w:style w:type="paragraph" w:styleId="Listennummer3">
    <w:name w:val="List Number 3"/>
    <w:basedOn w:val="Standard"/>
    <w:pPr>
      <w:numPr>
        <w:numId w:val="9"/>
      </w:numPr>
      <w:spacing w:after="240"/>
    </w:pPr>
  </w:style>
  <w:style w:type="paragraph" w:styleId="Listennummer4">
    <w:name w:val="List Number 4"/>
    <w:basedOn w:val="Standard"/>
    <w:pPr>
      <w:numPr>
        <w:numId w:val="10"/>
      </w:numPr>
      <w:spacing w:after="240"/>
    </w:pPr>
  </w:style>
  <w:style w:type="paragraph" w:styleId="Listennummer5">
    <w:name w:val="List Number 5"/>
    <w:basedOn w:val="Standard"/>
    <w:pPr>
      <w:numPr>
        <w:numId w:val="11"/>
      </w:numPr>
      <w:spacing w:after="240"/>
    </w:pPr>
  </w:style>
  <w:style w:type="paragraph" w:styleId="Titel">
    <w:name w:val="Title"/>
    <w:aliases w:val="T1"/>
    <w:basedOn w:val="Standard"/>
    <w:next w:val="Textkrper"/>
    <w:qFormat/>
    <w:pPr>
      <w:keepNext/>
      <w:spacing w:after="240"/>
      <w:jc w:val="center"/>
    </w:pPr>
    <w:rPr>
      <w:rFonts w:cs="Arial"/>
      <w:bCs/>
    </w:rPr>
  </w:style>
  <w:style w:type="paragraph" w:customStyle="1" w:styleId="TitleB">
    <w:name w:val="Title B"/>
    <w:aliases w:val="TB"/>
    <w:basedOn w:val="Titel"/>
    <w:next w:val="Textkrper"/>
    <w:rPr>
      <w:b/>
    </w:rPr>
  </w:style>
  <w:style w:type="paragraph" w:customStyle="1" w:styleId="TitleU">
    <w:name w:val="Title U"/>
    <w:aliases w:val="TU"/>
    <w:basedOn w:val="TitleB"/>
    <w:next w:val="Textkrper"/>
    <w:rPr>
      <w:b w:val="0"/>
      <w:u w:val="single"/>
    </w:rPr>
  </w:style>
  <w:style w:type="paragraph" w:customStyle="1" w:styleId="TitleBU">
    <w:name w:val="Title BU"/>
    <w:aliases w:val="TBU"/>
    <w:basedOn w:val="TitleU"/>
    <w:next w:val="Textkrper"/>
    <w:rPr>
      <w:b/>
    </w:rPr>
  </w:style>
  <w:style w:type="paragraph" w:styleId="Funotentext">
    <w:name w:val="footnote text"/>
    <w:basedOn w:val="Standard"/>
    <w:semiHidden/>
    <w:rPr>
      <w:sz w:val="20"/>
      <w:szCs w:val="20"/>
    </w:rPr>
  </w:style>
  <w:style w:type="character" w:styleId="Funotenzeichen">
    <w:name w:val="footnote reference"/>
    <w:semiHidden/>
    <w:rPr>
      <w:vertAlign w:val="superscript"/>
    </w:rPr>
  </w:style>
  <w:style w:type="paragraph" w:styleId="Untertitel">
    <w:name w:val="Subtitle"/>
    <w:aliases w:val="S1"/>
    <w:basedOn w:val="Standard"/>
    <w:next w:val="Textkrper"/>
    <w:qFormat/>
    <w:pPr>
      <w:keepNext/>
      <w:spacing w:after="480"/>
      <w:jc w:val="center"/>
    </w:pPr>
    <w:rPr>
      <w:rFonts w:cs="Arial"/>
    </w:rPr>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numbering" w:styleId="ArtikelAbschnitt">
    <w:name w:val="Outline List 3"/>
    <w:basedOn w:val="KeineListe"/>
    <w:semiHidden/>
    <w:pPr>
      <w:numPr>
        <w:numId w:val="14"/>
      </w:numPr>
    </w:pPr>
  </w:style>
  <w:style w:type="paragraph" w:styleId="Gruformel">
    <w:name w:val="Closing"/>
    <w:basedOn w:val="Standard"/>
    <w:pPr>
      <w:ind w:left="4680"/>
    </w:pPr>
  </w:style>
  <w:style w:type="paragraph" w:styleId="Datum">
    <w:name w:val="Date"/>
    <w:basedOn w:val="Standard"/>
    <w:next w:val="Standard"/>
    <w:semiHidden/>
  </w:style>
  <w:style w:type="paragraph" w:styleId="E-Mail-Signatur">
    <w:name w:val="E-mail Signature"/>
    <w:basedOn w:val="Standard"/>
    <w:semiHidden/>
  </w:style>
  <w:style w:type="character" w:styleId="Hervorhebung">
    <w:name w:val="Emphasis"/>
    <w:qFormat/>
    <w:rPr>
      <w:i/>
      <w:iCs/>
    </w:rPr>
  </w:style>
  <w:style w:type="character" w:styleId="HTMLAkronym">
    <w:name w:val="HTML Acronym"/>
    <w:basedOn w:val="Absatz-Standardschriftart"/>
    <w:semiHidden/>
  </w:style>
  <w:style w:type="paragraph" w:styleId="HTMLAdresse">
    <w:name w:val="HTML Address"/>
    <w:basedOn w:val="Standard"/>
    <w:semiHidden/>
    <w:rPr>
      <w:i/>
      <w:iCs/>
    </w:rPr>
  </w:style>
  <w:style w:type="character" w:styleId="HTMLZitat">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Tastatur">
    <w:name w:val="HTML Keyboard"/>
    <w:semiHidden/>
    <w:rPr>
      <w:rFonts w:ascii="Courier New" w:hAnsi="Courier New" w:cs="Courier New"/>
      <w:sz w:val="20"/>
      <w:szCs w:val="20"/>
    </w:rPr>
  </w:style>
  <w:style w:type="paragraph" w:styleId="HTMLVorformatiert">
    <w:name w:val="HTML Preformatted"/>
    <w:basedOn w:val="Standard"/>
    <w:semiHidden/>
    <w:rPr>
      <w:rFonts w:ascii="Courier New" w:hAnsi="Courier New" w:cs="Courier New"/>
      <w:sz w:val="20"/>
      <w:szCs w:val="20"/>
    </w:rPr>
  </w:style>
  <w:style w:type="character" w:styleId="HTMLBeispiel">
    <w:name w:val="HTML Sample"/>
    <w:semiHidden/>
    <w:rPr>
      <w:rFonts w:ascii="Courier New" w:hAnsi="Courier New" w:cs="Courier New"/>
    </w:rPr>
  </w:style>
  <w:style w:type="character" w:styleId="HTMLSchreibmaschine">
    <w:name w:val="HTML Typewriter"/>
    <w:semiHidden/>
    <w:rPr>
      <w:rFonts w:ascii="Courier New" w:hAnsi="Courier New" w:cs="Courier New"/>
      <w:sz w:val="20"/>
      <w:szCs w:val="20"/>
    </w:rPr>
  </w:style>
  <w:style w:type="character" w:styleId="HTMLVariable">
    <w:name w:val="HTML Variable"/>
    <w:semiHidden/>
    <w:rPr>
      <w:i/>
      <w:iCs/>
    </w:rPr>
  </w:style>
  <w:style w:type="paragraph" w:styleId="Liste">
    <w:name w:val="List"/>
    <w:basedOn w:val="Standard"/>
    <w:semiHidden/>
    <w:pPr>
      <w:ind w:left="360" w:hanging="360"/>
    </w:pPr>
  </w:style>
  <w:style w:type="paragraph" w:styleId="Liste2">
    <w:name w:val="List 2"/>
    <w:basedOn w:val="Standard"/>
    <w:semiHidden/>
    <w:pPr>
      <w:ind w:left="720" w:hanging="360"/>
    </w:pPr>
  </w:style>
  <w:style w:type="paragraph" w:styleId="Liste3">
    <w:name w:val="List 3"/>
    <w:basedOn w:val="Standard"/>
    <w:semiHidden/>
    <w:pPr>
      <w:ind w:left="1080" w:hanging="360"/>
    </w:pPr>
  </w:style>
  <w:style w:type="paragraph" w:styleId="Liste4">
    <w:name w:val="List 4"/>
    <w:basedOn w:val="Standard"/>
    <w:semiHidden/>
    <w:pPr>
      <w:ind w:left="1440" w:hanging="360"/>
    </w:pPr>
  </w:style>
  <w:style w:type="paragraph" w:styleId="Liste5">
    <w:name w:val="List 5"/>
    <w:basedOn w:val="Standard"/>
    <w:semiHidden/>
    <w:pPr>
      <w:ind w:left="1800" w:hanging="360"/>
    </w:pPr>
  </w:style>
  <w:style w:type="paragraph" w:styleId="Listenfortsetzung">
    <w:name w:val="List Continue"/>
    <w:basedOn w:val="Standard"/>
    <w:semiHidden/>
    <w:pPr>
      <w:spacing w:after="120"/>
      <w:ind w:left="360"/>
    </w:pPr>
  </w:style>
  <w:style w:type="paragraph" w:styleId="Listenfortsetzung2">
    <w:name w:val="List Continue 2"/>
    <w:basedOn w:val="Standard"/>
    <w:semiHidden/>
    <w:pPr>
      <w:spacing w:after="120"/>
      <w:ind w:left="720"/>
    </w:pPr>
  </w:style>
  <w:style w:type="paragraph" w:styleId="Listenfortsetzung3">
    <w:name w:val="List Continue 3"/>
    <w:basedOn w:val="Standard"/>
    <w:semiHidden/>
    <w:pPr>
      <w:spacing w:after="120"/>
      <w:ind w:left="1080"/>
    </w:pPr>
  </w:style>
  <w:style w:type="paragraph" w:styleId="Listenfortsetzung4">
    <w:name w:val="List Continue 4"/>
    <w:basedOn w:val="Standard"/>
    <w:semiHidden/>
    <w:pPr>
      <w:spacing w:after="120"/>
      <w:ind w:left="1440"/>
    </w:pPr>
  </w:style>
  <w:style w:type="paragraph" w:styleId="Listenfortsetzung5">
    <w:name w:val="List Continue 5"/>
    <w:basedOn w:val="Standard"/>
    <w:semiHidden/>
    <w:pPr>
      <w:spacing w:after="120"/>
      <w:ind w:left="1800"/>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StandardWeb">
    <w:name w:val="Normal (Web)"/>
    <w:basedOn w:val="Standard"/>
    <w:semiHidden/>
  </w:style>
  <w:style w:type="paragraph" w:customStyle="1" w:styleId="Quote1">
    <w:name w:val="Quote1"/>
    <w:aliases w:val="Quote,QT"/>
    <w:basedOn w:val="Standard"/>
    <w:next w:val="Textkrper"/>
    <w:pPr>
      <w:spacing w:after="240"/>
      <w:ind w:left="720" w:right="720"/>
    </w:pPr>
  </w:style>
  <w:style w:type="paragraph" w:customStyle="1" w:styleId="Right">
    <w:name w:val="Right"/>
    <w:aliases w:val="RT"/>
    <w:basedOn w:val="Standard"/>
    <w:pPr>
      <w:spacing w:before="240"/>
      <w:jc w:val="right"/>
    </w:pPr>
  </w:style>
  <w:style w:type="paragraph" w:styleId="Unterschrift">
    <w:name w:val="Signature"/>
    <w:basedOn w:val="Standard"/>
    <w:pPr>
      <w:ind w:left="4680"/>
    </w:pPr>
  </w:style>
  <w:style w:type="paragraph" w:customStyle="1" w:styleId="SubtitleB">
    <w:name w:val="Subtitle B"/>
    <w:aliases w:val="SB"/>
    <w:basedOn w:val="Untertitel"/>
    <w:next w:val="Textkrper"/>
    <w:rPr>
      <w:b/>
    </w:rPr>
  </w:style>
  <w:style w:type="paragraph" w:customStyle="1" w:styleId="SubtitleU">
    <w:name w:val="Subtitle U"/>
    <w:aliases w:val="SU"/>
    <w:basedOn w:val="SubtitleB"/>
    <w:next w:val="Textkrper"/>
    <w:rPr>
      <w:b w:val="0"/>
      <w:u w:val="single"/>
    </w:rPr>
  </w:style>
  <w:style w:type="paragraph" w:customStyle="1" w:styleId="SubtitleBU">
    <w:name w:val="Subtitle BU"/>
    <w:aliases w:val="SBU"/>
    <w:basedOn w:val="SubtitleU"/>
    <w:next w:val="Textkrper"/>
    <w:rPr>
      <w:b/>
    </w:r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dresse">
    <w:name w:val="envelope address"/>
    <w:basedOn w:val="Standard"/>
    <w:pPr>
      <w:framePr w:w="7920" w:h="1980" w:hRule="exact" w:hSpace="180" w:wrap="auto" w:hAnchor="page" w:xAlign="center" w:yAlign="bottom"/>
      <w:ind w:left="2880"/>
    </w:pPr>
    <w:rPr>
      <w:rFonts w:ascii="Arial" w:hAnsi="Arial" w:cs="Arial"/>
    </w:rPr>
  </w:style>
  <w:style w:type="paragraph" w:styleId="Umschlagabsenderadresse">
    <w:name w:val="envelope return"/>
    <w:basedOn w:val="Standard"/>
    <w:rPr>
      <w:rFonts w:ascii="Arial" w:hAnsi="Arial" w:cs="Arial"/>
      <w:sz w:val="20"/>
      <w:szCs w:val="20"/>
    </w:rPr>
  </w:style>
  <w:style w:type="character" w:styleId="BesuchterLink">
    <w:name w:val="FollowedHyperlink"/>
    <w:rPr>
      <w:color w:val="800080"/>
      <w:u w:val="single"/>
    </w:rPr>
  </w:style>
  <w:style w:type="character" w:customStyle="1" w:styleId="CommentTextChar">
    <w:name w:val="Comment Text Char"/>
    <w:basedOn w:val="Absatz-Standardschriftart"/>
    <w:rsid w:val="006A6935"/>
    <w:rPr>
      <w:rFonts w:ascii="Times" w:eastAsia="Times New Roman" w:hAnsi="Times"/>
    </w:rPr>
  </w:style>
  <w:style w:type="paragraph" w:styleId="Kommentarthema">
    <w:name w:val="annotation subject"/>
    <w:basedOn w:val="Kommentartext"/>
    <w:next w:val="Kommentartext"/>
    <w:link w:val="KommentarthemaZchn"/>
    <w:rsid w:val="006A6935"/>
    <w:rPr>
      <w:rFonts w:ascii="Times" w:hAnsi="Times"/>
      <w:b/>
      <w:bCs/>
      <w:sz w:val="20"/>
      <w:szCs w:val="20"/>
    </w:rPr>
  </w:style>
  <w:style w:type="character" w:customStyle="1" w:styleId="KommentartextZchn">
    <w:name w:val="Kommentartext Zchn"/>
    <w:basedOn w:val="Absatz-Standardschriftart"/>
    <w:link w:val="Kommentartext"/>
    <w:rsid w:val="006A6935"/>
    <w:rPr>
      <w:sz w:val="24"/>
      <w:szCs w:val="24"/>
    </w:rPr>
  </w:style>
  <w:style w:type="character" w:customStyle="1" w:styleId="KommentarthemaZchn">
    <w:name w:val="Kommentarthema Zchn"/>
    <w:basedOn w:val="KommentartextZchn"/>
    <w:link w:val="Kommentarthema"/>
    <w:rsid w:val="006A6935"/>
    <w:rPr>
      <w:rFonts w:ascii="Times" w:hAnsi="Times"/>
      <w:b/>
      <w:bCs/>
      <w:sz w:val="24"/>
      <w:szCs w:val="24"/>
    </w:rPr>
  </w:style>
  <w:style w:type="paragraph" w:styleId="berarbeitung">
    <w:name w:val="Revision"/>
    <w:hidden/>
    <w:uiPriority w:val="99"/>
    <w:semiHidden/>
    <w:rsid w:val="006A6935"/>
    <w:rPr>
      <w:rFonts w:ascii="Times" w:hAnsi="Times"/>
    </w:rPr>
  </w:style>
  <w:style w:type="paragraph" w:customStyle="1" w:styleId="DocID">
    <w:name w:val="DocID"/>
    <w:basedOn w:val="Fuzeile"/>
    <w:next w:val="Fuzeile"/>
    <w:link w:val="DocIDChar"/>
    <w:rsid w:val="00E277C8"/>
    <w:pPr>
      <w:tabs>
        <w:tab w:val="clear" w:pos="4680"/>
        <w:tab w:val="clear" w:pos="9360"/>
      </w:tabs>
    </w:pPr>
    <w:rPr>
      <w:sz w:val="16"/>
      <w:szCs w:val="20"/>
    </w:rPr>
  </w:style>
  <w:style w:type="character" w:customStyle="1" w:styleId="DocIDChar">
    <w:name w:val="DocID Char"/>
    <w:basedOn w:val="Absatz-Standardschriftart"/>
    <w:link w:val="DocID"/>
    <w:rsid w:val="00E277C8"/>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353668">
      <w:bodyDiv w:val="1"/>
      <w:marLeft w:val="0"/>
      <w:marRight w:val="0"/>
      <w:marTop w:val="0"/>
      <w:marBottom w:val="0"/>
      <w:divBdr>
        <w:top w:val="none" w:sz="0" w:space="0" w:color="auto"/>
        <w:left w:val="none" w:sz="0" w:space="0" w:color="auto"/>
        <w:bottom w:val="none" w:sz="0" w:space="0" w:color="auto"/>
        <w:right w:val="none" w:sz="0" w:space="0" w:color="auto"/>
      </w:divBdr>
    </w:div>
    <w:div w:id="1206330354">
      <w:bodyDiv w:val="1"/>
      <w:marLeft w:val="0"/>
      <w:marRight w:val="0"/>
      <w:marTop w:val="0"/>
      <w:marBottom w:val="0"/>
      <w:divBdr>
        <w:top w:val="none" w:sz="0" w:space="0" w:color="auto"/>
        <w:left w:val="none" w:sz="0" w:space="0" w:color="auto"/>
        <w:bottom w:val="none" w:sz="0" w:space="0" w:color="auto"/>
        <w:right w:val="none" w:sz="0" w:space="0" w:color="auto"/>
      </w:divBdr>
    </w:div>
    <w:div w:id="212090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_dlc_DocId xmlns="6aa4f44c-6d48-45a6-9f20-7bc7e97ba668">HS21-2011754670-24452</_dlc_DocId>
    <_dlc_DocIdUrl xmlns="6aa4f44c-6d48-45a6-9f20-7bc7e97ba668">
      <Url>https://hubersuhner.sharepoint.com/teams/CorpAdminGroupStrategyandMA/_layouts/15/DocIdRedir.aspx?ID=HS21-2011754670-24452</Url>
      <Description>HS21-2011754670-24452</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C373C5D7-BD59-457F-A572-C8BF4FCB50E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2.xml><?xml version="1.0" encoding="utf-8"?>
<ds:datastoreItem xmlns:ds="http://schemas.openxmlformats.org/officeDocument/2006/customXml" ds:itemID="{770261DC-DD39-4396-8C4F-42217F871FBA}">
  <ds:schemaRefs>
    <ds:schemaRef ds:uri="http://schemas.openxmlformats.org/officeDocument/2006/bibliography"/>
  </ds:schemaRefs>
</ds:datastoreItem>
</file>

<file path=customXml/itemProps3.xml><?xml version="1.0" encoding="utf-8"?>
<ds:datastoreItem xmlns:ds="http://schemas.openxmlformats.org/officeDocument/2006/customXml" ds:itemID="{372C062D-A50C-4A3B-9863-479FDEE315D9}">
  <ds:schemaRefs>
    <ds:schemaRef ds:uri="http://schemas.microsoft.com/sharepoint/v3/contenttype/forms"/>
  </ds:schemaRefs>
</ds:datastoreItem>
</file>

<file path=customXml/itemProps4.xml><?xml version="1.0" encoding="utf-8"?>
<ds:datastoreItem xmlns:ds="http://schemas.openxmlformats.org/officeDocument/2006/customXml" ds:itemID="{DADDBBDD-0BFF-46AA-8783-AA7153FAE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EB4A7B-6251-4E76-84A3-0B87E3E82CB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2130</Words>
  <Characters>13422</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Jungo Dominique</dc:creator>
  <cp:lastModifiedBy>Huber Valentin</cp:lastModifiedBy>
  <cp:revision>4</cp:revision>
  <cp:lastPrinted>1900-01-01T08:00:00Z</cp:lastPrinted>
  <dcterms:created xsi:type="dcterms:W3CDTF">2024-07-01T05:30:00Z</dcterms:created>
  <dcterms:modified xsi:type="dcterms:W3CDTF">2025-03-04T16:33:00Z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RevIMBCS">
    <vt:lpwstr>4;#HS internal only|02642c3c-86e4-40ea-ac41-6962aa81e4d2</vt:lpwstr>
  </property>
  <property fmtid="{D5CDD505-2E9C-101B-9397-08002B2CF9AE}" pid="4" name="_dlc_DocIdItemGuid">
    <vt:lpwstr>ae6776da-51b7-4942-8edf-6cbaead82f42</vt:lpwstr>
  </property>
  <property fmtid="{D5CDD505-2E9C-101B-9397-08002B2CF9AE}" pid="5" name="MediaServiceImageTags">
    <vt:lpwstr/>
  </property>
  <property fmtid="{D5CDD505-2E9C-101B-9397-08002B2CF9AE}" pid="6" name="i0f84bba906045b4af568ee102a52dcb">
    <vt:lpwstr>HS internal only|02642c3c-86e4-40ea-ac41-6962aa81e4d2</vt:lpwstr>
  </property>
</Properties>
</file>