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B6258" w14:textId="77777777" w:rsidR="006533C5" w:rsidRPr="004C2CD9" w:rsidRDefault="006533C5" w:rsidP="008D151A">
      <w:pPr>
        <w:ind w:right="360"/>
        <w:rPr>
          <w:rFonts w:ascii="Helvetica" w:hAnsi="Helvetica" w:cs="Helvetica"/>
          <w:sz w:val="18"/>
          <w:szCs w:val="18"/>
        </w:rPr>
      </w:pPr>
      <w:r w:rsidRPr="004C2CD9">
        <w:rPr>
          <w:rFonts w:ascii="Helvetica" w:hAnsi="Helvetica" w:cs="Helvetica"/>
          <w:sz w:val="18"/>
          <w:szCs w:val="18"/>
        </w:rPr>
        <w:t>CONFIDENTIALITY AGREEMENT</w:t>
      </w:r>
    </w:p>
    <w:p w14:paraId="6FD8C107" w14:textId="77777777" w:rsidR="006533C5" w:rsidRPr="004C2CD9" w:rsidRDefault="006533C5" w:rsidP="006533C5">
      <w:pPr>
        <w:ind w:right="360"/>
        <w:jc w:val="right"/>
        <w:rPr>
          <w:rFonts w:ascii="Helvetica" w:hAnsi="Helvetica" w:cs="Helvetica"/>
          <w:sz w:val="18"/>
          <w:szCs w:val="18"/>
        </w:rPr>
      </w:pPr>
    </w:p>
    <w:p w14:paraId="69721B82" w14:textId="77777777" w:rsidR="006533C5" w:rsidRPr="004C2CD9" w:rsidRDefault="002042F4" w:rsidP="006533C5">
      <w:pPr>
        <w:ind w:right="360"/>
        <w:rPr>
          <w:rFonts w:ascii="Helvetica" w:hAnsi="Helvetica" w:cs="Helvetica"/>
          <w:sz w:val="18"/>
          <w:szCs w:val="18"/>
        </w:rPr>
      </w:pPr>
      <w:r w:rsidRPr="004C2CD9">
        <w:rPr>
          <w:rFonts w:ascii="Helvetica" w:hAnsi="Helvetica" w:cs="Helvetica"/>
          <w:sz w:val="18"/>
          <w:szCs w:val="18"/>
        </w:rPr>
        <w:t>Delancey Street Partners (“DSP”)</w:t>
      </w:r>
    </w:p>
    <w:p w14:paraId="59962EB4" w14:textId="77777777" w:rsidR="002042F4" w:rsidRPr="004C2CD9" w:rsidRDefault="00D51315" w:rsidP="006533C5">
      <w:pPr>
        <w:ind w:right="360"/>
        <w:rPr>
          <w:rFonts w:ascii="Helvetica" w:hAnsi="Helvetica" w:cs="Helvetica"/>
          <w:sz w:val="18"/>
          <w:szCs w:val="18"/>
        </w:rPr>
      </w:pPr>
      <w:r>
        <w:rPr>
          <w:rFonts w:ascii="Helvetica" w:hAnsi="Helvetica" w:cs="Helvetica"/>
          <w:sz w:val="18"/>
          <w:szCs w:val="18"/>
        </w:rPr>
        <w:t>300 Barr Harbor Drive</w:t>
      </w:r>
      <w:r w:rsidR="002042F4" w:rsidRPr="004C2CD9">
        <w:rPr>
          <w:rFonts w:ascii="Helvetica" w:hAnsi="Helvetica" w:cs="Helvetica"/>
          <w:sz w:val="18"/>
          <w:szCs w:val="18"/>
        </w:rPr>
        <w:t>, Suite 420</w:t>
      </w:r>
    </w:p>
    <w:p w14:paraId="718A9F7B" w14:textId="77777777" w:rsidR="002042F4" w:rsidRPr="004C2CD9" w:rsidRDefault="002042F4" w:rsidP="006533C5">
      <w:pPr>
        <w:ind w:right="360"/>
        <w:rPr>
          <w:rFonts w:ascii="Helvetica" w:hAnsi="Helvetica" w:cs="Helvetica"/>
          <w:sz w:val="18"/>
          <w:szCs w:val="18"/>
        </w:rPr>
      </w:pPr>
      <w:r w:rsidRPr="004C2CD9">
        <w:rPr>
          <w:rFonts w:ascii="Helvetica" w:hAnsi="Helvetica" w:cs="Helvetica"/>
          <w:sz w:val="18"/>
          <w:szCs w:val="18"/>
        </w:rPr>
        <w:t>West Conshohocken, PA  19428</w:t>
      </w:r>
    </w:p>
    <w:p w14:paraId="6E1527B1" w14:textId="77777777" w:rsidR="006533C5" w:rsidRPr="004C2CD9" w:rsidRDefault="006533C5" w:rsidP="006533C5">
      <w:pPr>
        <w:ind w:right="360"/>
        <w:rPr>
          <w:rFonts w:ascii="Helvetica" w:hAnsi="Helvetica" w:cs="Helvetica"/>
          <w:sz w:val="18"/>
          <w:szCs w:val="18"/>
        </w:rPr>
      </w:pPr>
    </w:p>
    <w:p w14:paraId="3CA0B4CD" w14:textId="77777777" w:rsidR="006533C5" w:rsidRPr="004C2CD9" w:rsidRDefault="00CD3F36" w:rsidP="006533C5">
      <w:pPr>
        <w:ind w:right="360"/>
        <w:rPr>
          <w:rFonts w:ascii="Helvetica" w:hAnsi="Helvetica" w:cs="Helvetica"/>
          <w:sz w:val="18"/>
          <w:szCs w:val="18"/>
        </w:rPr>
      </w:pPr>
      <w:r>
        <w:rPr>
          <w:rFonts w:ascii="Helvetica" w:hAnsi="Helvetica" w:cs="Helvetica"/>
          <w:sz w:val="18"/>
          <w:szCs w:val="18"/>
        </w:rPr>
        <w:t>To W</w:t>
      </w:r>
      <w:r w:rsidR="009514C3">
        <w:rPr>
          <w:rFonts w:ascii="Helvetica" w:hAnsi="Helvetica" w:cs="Helvetica"/>
          <w:sz w:val="18"/>
          <w:szCs w:val="18"/>
        </w:rPr>
        <w:t xml:space="preserve">hom it </w:t>
      </w:r>
      <w:r>
        <w:rPr>
          <w:rFonts w:ascii="Helvetica" w:hAnsi="Helvetica" w:cs="Helvetica"/>
          <w:sz w:val="18"/>
          <w:szCs w:val="18"/>
        </w:rPr>
        <w:t>C</w:t>
      </w:r>
      <w:r w:rsidR="009514C3">
        <w:rPr>
          <w:rFonts w:ascii="Helvetica" w:hAnsi="Helvetica" w:cs="Helvetica"/>
          <w:sz w:val="18"/>
          <w:szCs w:val="18"/>
        </w:rPr>
        <w:t>oncerns</w:t>
      </w:r>
      <w:r w:rsidR="006533C5" w:rsidRPr="004C2CD9">
        <w:rPr>
          <w:rFonts w:ascii="Helvetica" w:hAnsi="Helvetica" w:cs="Helvetica"/>
          <w:sz w:val="18"/>
          <w:szCs w:val="18"/>
        </w:rPr>
        <w:t>:</w:t>
      </w:r>
    </w:p>
    <w:p w14:paraId="7C44EDEB" w14:textId="77777777" w:rsidR="006533C5" w:rsidRPr="004C2CD9" w:rsidRDefault="006533C5" w:rsidP="006533C5">
      <w:pPr>
        <w:ind w:right="360"/>
        <w:rPr>
          <w:rFonts w:ascii="Helvetica" w:hAnsi="Helvetica" w:cs="Helvetica"/>
          <w:sz w:val="18"/>
          <w:szCs w:val="18"/>
        </w:rPr>
      </w:pPr>
    </w:p>
    <w:p w14:paraId="7B683B37" w14:textId="77777777" w:rsidR="006533C5" w:rsidRPr="004C2CD9" w:rsidRDefault="006533C5" w:rsidP="006533C5">
      <w:pPr>
        <w:ind w:right="360"/>
        <w:jc w:val="both"/>
        <w:rPr>
          <w:rFonts w:ascii="Helvetica" w:hAnsi="Helvetica" w:cs="Helvetica"/>
          <w:sz w:val="18"/>
          <w:szCs w:val="18"/>
        </w:rPr>
      </w:pPr>
      <w:r w:rsidRPr="004C2CD9">
        <w:rPr>
          <w:rFonts w:ascii="Helvetica" w:hAnsi="Helvetica" w:cs="Helvetica"/>
          <w:sz w:val="18"/>
          <w:szCs w:val="18"/>
        </w:rPr>
        <w:t xml:space="preserve">You have agreed to discuss with us </w:t>
      </w:r>
      <w:r w:rsidR="001C647E">
        <w:rPr>
          <w:rFonts w:ascii="Helvetica" w:hAnsi="Helvetica" w:cs="Helvetica"/>
          <w:sz w:val="18"/>
          <w:szCs w:val="18"/>
        </w:rPr>
        <w:t>the possible sale of</w:t>
      </w:r>
      <w:r w:rsidR="009A10A9">
        <w:rPr>
          <w:rFonts w:ascii="Helvetica" w:hAnsi="Helvetica" w:cs="Helvetica"/>
          <w:sz w:val="18"/>
          <w:szCs w:val="18"/>
        </w:rPr>
        <w:t xml:space="preserve"> </w:t>
      </w:r>
      <w:r w:rsidR="00CD3F36">
        <w:rPr>
          <w:rFonts w:ascii="Helvetica" w:hAnsi="Helvetica" w:cs="Helvetica"/>
          <w:sz w:val="18"/>
          <w:szCs w:val="18"/>
        </w:rPr>
        <w:t>Project Hero</w:t>
      </w:r>
      <w:r w:rsidR="009A10A9">
        <w:rPr>
          <w:rFonts w:ascii="Helvetica" w:hAnsi="Helvetica" w:cs="Helvetica"/>
          <w:sz w:val="18"/>
          <w:szCs w:val="18"/>
        </w:rPr>
        <w:t xml:space="preserve"> </w:t>
      </w:r>
      <w:r w:rsidRPr="004C2CD9">
        <w:rPr>
          <w:rFonts w:ascii="Helvetica" w:hAnsi="Helvetica" w:cs="Helvetica"/>
          <w:sz w:val="18"/>
          <w:szCs w:val="18"/>
        </w:rPr>
        <w:t>(</w:t>
      </w:r>
      <w:r w:rsidR="00E43D03">
        <w:rPr>
          <w:rFonts w:ascii="Helvetica" w:hAnsi="Helvetica" w:cs="Helvetica"/>
          <w:sz w:val="18"/>
          <w:szCs w:val="18"/>
        </w:rPr>
        <w:t xml:space="preserve">collectively, with its subsidiaries or affiliates, </w:t>
      </w:r>
      <w:r w:rsidRPr="004C2CD9">
        <w:rPr>
          <w:rFonts w:ascii="Helvetica" w:hAnsi="Helvetica" w:cs="Helvetica"/>
          <w:sz w:val="18"/>
          <w:szCs w:val="18"/>
        </w:rPr>
        <w:t>“</w:t>
      </w:r>
      <w:r w:rsidR="00CD3F36">
        <w:rPr>
          <w:rFonts w:ascii="Helvetica" w:hAnsi="Helvetica" w:cs="Helvetica"/>
          <w:sz w:val="18"/>
          <w:szCs w:val="18"/>
        </w:rPr>
        <w:t>Hero</w:t>
      </w:r>
      <w:r w:rsidR="000A34B6">
        <w:rPr>
          <w:rFonts w:ascii="Helvetica" w:hAnsi="Helvetica" w:cs="Helvetica"/>
          <w:sz w:val="18"/>
          <w:szCs w:val="18"/>
        </w:rPr>
        <w:t>” or the “Company”).</w:t>
      </w:r>
      <w:r w:rsidRPr="004C2CD9">
        <w:rPr>
          <w:rFonts w:ascii="Helvetica" w:hAnsi="Helvetica" w:cs="Helvetica"/>
          <w:sz w:val="18"/>
          <w:szCs w:val="18"/>
        </w:rPr>
        <w:t xml:space="preserve">  As a condition to such discussions, you have required that we agree</w:t>
      </w:r>
      <w:r w:rsidR="00E43D03">
        <w:rPr>
          <w:rFonts w:ascii="Helvetica" w:hAnsi="Helvetica" w:cs="Helvetica"/>
          <w:sz w:val="18"/>
          <w:szCs w:val="18"/>
        </w:rPr>
        <w:t>, among other things,</w:t>
      </w:r>
      <w:r w:rsidRPr="004C2CD9">
        <w:rPr>
          <w:rFonts w:ascii="Helvetica" w:hAnsi="Helvetica" w:cs="Helvetica"/>
          <w:sz w:val="18"/>
          <w:szCs w:val="18"/>
        </w:rPr>
        <w:t xml:space="preserve"> to keep strictly confidential all information conveyed to us in whatever form, whether written or oral, regarding the Company and to refrain from using the same except as provided below</w:t>
      </w:r>
      <w:r w:rsidR="00E43D03">
        <w:rPr>
          <w:rFonts w:ascii="Helvetica" w:hAnsi="Helvetica" w:cs="Helvetica"/>
          <w:sz w:val="18"/>
          <w:szCs w:val="18"/>
        </w:rPr>
        <w:t xml:space="preserve"> and on the terms and conditions set forth herein</w:t>
      </w:r>
      <w:r w:rsidRPr="004C2CD9">
        <w:rPr>
          <w:rFonts w:ascii="Helvetica" w:hAnsi="Helvetica" w:cs="Helvetica"/>
          <w:sz w:val="18"/>
          <w:szCs w:val="18"/>
        </w:rPr>
        <w:t>.</w:t>
      </w:r>
    </w:p>
    <w:p w14:paraId="68B4AE14" w14:textId="77777777" w:rsidR="006533C5" w:rsidRPr="004C2CD9" w:rsidRDefault="006533C5" w:rsidP="006533C5">
      <w:pPr>
        <w:ind w:right="360"/>
        <w:jc w:val="both"/>
        <w:rPr>
          <w:rFonts w:ascii="Helvetica" w:hAnsi="Helvetica" w:cs="Helvetica"/>
          <w:sz w:val="18"/>
          <w:szCs w:val="18"/>
        </w:rPr>
      </w:pPr>
    </w:p>
    <w:p w14:paraId="76873444" w14:textId="77777777" w:rsidR="0033082F" w:rsidRPr="004C2CD9" w:rsidRDefault="006533C5" w:rsidP="006533C5">
      <w:pPr>
        <w:ind w:right="360"/>
        <w:jc w:val="both"/>
        <w:rPr>
          <w:rFonts w:ascii="Helvetica" w:hAnsi="Helvetica" w:cs="Helvetica"/>
          <w:sz w:val="18"/>
          <w:szCs w:val="18"/>
        </w:rPr>
      </w:pPr>
      <w:r w:rsidRPr="004C2CD9">
        <w:rPr>
          <w:rFonts w:ascii="Helvetica" w:hAnsi="Helvetica" w:cs="Helvetica"/>
          <w:sz w:val="18"/>
          <w:szCs w:val="18"/>
        </w:rPr>
        <w:t xml:space="preserve">This letter will confirm our agreement with you and </w:t>
      </w:r>
      <w:r w:rsidR="00CD3F36">
        <w:rPr>
          <w:rFonts w:ascii="Helvetica" w:hAnsi="Helvetica" w:cs="Helvetica"/>
          <w:sz w:val="18"/>
          <w:szCs w:val="18"/>
        </w:rPr>
        <w:t>Hero</w:t>
      </w:r>
      <w:r w:rsidRPr="004C2CD9">
        <w:rPr>
          <w:rFonts w:ascii="Helvetica" w:hAnsi="Helvetica" w:cs="Helvetica"/>
          <w:sz w:val="18"/>
          <w:szCs w:val="18"/>
        </w:rPr>
        <w:t xml:space="preserve"> to retain in strict confidence all information conveyed to us by you or the Company regarding this matter</w:t>
      </w:r>
      <w:r w:rsidR="00B666FC">
        <w:rPr>
          <w:rFonts w:ascii="Helvetica" w:hAnsi="Helvetica" w:cs="Helvetica"/>
          <w:sz w:val="18"/>
          <w:szCs w:val="18"/>
        </w:rPr>
        <w:t xml:space="preserve"> (including all notes, analyses, compilations, studies, interpretations or other documents prepared by you or your representatives which contain, reflect or are based upon, in whole or in part, the information conveyed to us by you or the Company)</w:t>
      </w:r>
      <w:r w:rsidRPr="004C2CD9">
        <w:rPr>
          <w:rFonts w:ascii="Helvetica" w:hAnsi="Helvetica" w:cs="Helvetica"/>
          <w:sz w:val="18"/>
          <w:szCs w:val="18"/>
        </w:rPr>
        <w:t>, unless such information (i) is already in our possession, (ii) was or becomes available to the public from a source other than us</w:t>
      </w:r>
      <w:r w:rsidR="00E43D03">
        <w:rPr>
          <w:rFonts w:ascii="Helvetica" w:hAnsi="Helvetica" w:cs="Helvetica"/>
          <w:sz w:val="18"/>
          <w:szCs w:val="18"/>
        </w:rPr>
        <w:t xml:space="preserve"> or as a result of your failure to comply with the provisions of this letter</w:t>
      </w:r>
      <w:r w:rsidRPr="004C2CD9">
        <w:rPr>
          <w:rFonts w:ascii="Helvetica" w:hAnsi="Helvetica" w:cs="Helvetica"/>
          <w:sz w:val="18"/>
          <w:szCs w:val="18"/>
        </w:rPr>
        <w:t>, (iii) is required to be disclosed by law,</w:t>
      </w:r>
      <w:r w:rsidR="00E43D03">
        <w:rPr>
          <w:rFonts w:ascii="Helvetica" w:hAnsi="Helvetica" w:cs="Helvetica"/>
          <w:sz w:val="18"/>
          <w:szCs w:val="18"/>
        </w:rPr>
        <w:t xml:space="preserve"> advance written notice of which is provided to</w:t>
      </w:r>
      <w:r w:rsidR="00B666FC">
        <w:rPr>
          <w:rFonts w:ascii="Helvetica" w:hAnsi="Helvetica" w:cs="Helvetica"/>
          <w:sz w:val="18"/>
          <w:szCs w:val="18"/>
        </w:rPr>
        <w:t xml:space="preserve"> the Company</w:t>
      </w:r>
      <w:r w:rsidR="00DC36AA">
        <w:rPr>
          <w:rFonts w:ascii="Helvetica" w:hAnsi="Helvetica" w:cs="Helvetica"/>
          <w:sz w:val="18"/>
          <w:szCs w:val="18"/>
        </w:rPr>
        <w:t xml:space="preserve"> (and then only to the extent required to be disclosed by law)</w:t>
      </w:r>
      <w:r w:rsidRPr="004C2CD9">
        <w:rPr>
          <w:rFonts w:ascii="Helvetica" w:hAnsi="Helvetica" w:cs="Helvetica"/>
          <w:sz w:val="18"/>
          <w:szCs w:val="18"/>
        </w:rPr>
        <w:t xml:space="preserve"> or (iv) becomes available to us on a nonconfidential basis from a source other than you</w:t>
      </w:r>
      <w:r w:rsidR="00B666FC">
        <w:rPr>
          <w:rFonts w:ascii="Helvetica" w:hAnsi="Helvetica" w:cs="Helvetica"/>
          <w:sz w:val="18"/>
          <w:szCs w:val="18"/>
        </w:rPr>
        <w:t xml:space="preserve"> or your representatives</w:t>
      </w:r>
      <w:r w:rsidRPr="004C2CD9">
        <w:rPr>
          <w:rFonts w:ascii="Helvetica" w:hAnsi="Helvetica" w:cs="Helvetica"/>
          <w:sz w:val="18"/>
          <w:szCs w:val="18"/>
        </w:rPr>
        <w:t xml:space="preserve">, provided that such other source is not in violation of any other obligation of confidentiality or nonuse.  We will use such information only in connection with our consideration of whether to </w:t>
      </w:r>
      <w:r w:rsidR="001C647E">
        <w:rPr>
          <w:rFonts w:ascii="Helvetica" w:hAnsi="Helvetica" w:cs="Helvetica"/>
          <w:sz w:val="18"/>
          <w:szCs w:val="18"/>
        </w:rPr>
        <w:t>purchase</w:t>
      </w:r>
      <w:r w:rsidR="009A10A9">
        <w:rPr>
          <w:rFonts w:ascii="Helvetica" w:hAnsi="Helvetica" w:cs="Helvetica"/>
          <w:sz w:val="18"/>
          <w:szCs w:val="18"/>
        </w:rPr>
        <w:t xml:space="preserve"> </w:t>
      </w:r>
      <w:r w:rsidR="00CD3F36">
        <w:rPr>
          <w:rFonts w:ascii="Helvetica" w:hAnsi="Helvetica" w:cs="Helvetica"/>
          <w:sz w:val="18"/>
          <w:szCs w:val="18"/>
        </w:rPr>
        <w:t>Hero</w:t>
      </w:r>
      <w:r w:rsidRPr="004C2CD9">
        <w:rPr>
          <w:rFonts w:ascii="Helvetica" w:hAnsi="Helvetica" w:cs="Helvetica"/>
          <w:sz w:val="18"/>
          <w:szCs w:val="18"/>
        </w:rPr>
        <w:t xml:space="preserve"> and will not otherwise use it in our business or disclose it to others, except that we shall have the right to communicate the information to such of our directors, officers, employees (if any), and agents (including our attorneys, accountants, consultants, lenders, and similar </w:t>
      </w:r>
      <w:r w:rsidR="00B666FC">
        <w:rPr>
          <w:rFonts w:ascii="Helvetica" w:hAnsi="Helvetica" w:cs="Helvetica"/>
          <w:sz w:val="18"/>
          <w:szCs w:val="18"/>
        </w:rPr>
        <w:t>advisors</w:t>
      </w:r>
      <w:r w:rsidRPr="004C2CD9">
        <w:rPr>
          <w:rFonts w:ascii="Helvetica" w:hAnsi="Helvetica" w:cs="Helvetica"/>
          <w:sz w:val="18"/>
          <w:szCs w:val="18"/>
        </w:rPr>
        <w:t xml:space="preserve">) who are required by their duties to have knowledge thereof, provided that each such person is informed that such information is strictly confidential and subject to this agreement and agrees not to disclose or use such information except as provided herein.  We hereby agree that we will be liable for any breach of this agreement by our directors, officers, employees, and agents.  </w:t>
      </w:r>
    </w:p>
    <w:p w14:paraId="3BED1056" w14:textId="77777777" w:rsidR="0033082F" w:rsidRPr="004C2CD9" w:rsidRDefault="0033082F" w:rsidP="006533C5">
      <w:pPr>
        <w:ind w:right="360"/>
        <w:jc w:val="both"/>
        <w:rPr>
          <w:rFonts w:ascii="Helvetica" w:hAnsi="Helvetica" w:cs="Helvetica"/>
          <w:sz w:val="18"/>
          <w:szCs w:val="18"/>
        </w:rPr>
      </w:pPr>
    </w:p>
    <w:p w14:paraId="109881FF" w14:textId="5DE7A09D" w:rsidR="006533C5" w:rsidRPr="004C2CD9" w:rsidRDefault="006533C5" w:rsidP="006533C5">
      <w:pPr>
        <w:ind w:right="360"/>
        <w:jc w:val="both"/>
        <w:rPr>
          <w:rFonts w:ascii="Helvetica" w:hAnsi="Helvetica" w:cs="Helvetica"/>
          <w:sz w:val="18"/>
          <w:szCs w:val="18"/>
        </w:rPr>
      </w:pPr>
      <w:r w:rsidRPr="004C2CD9">
        <w:rPr>
          <w:rFonts w:ascii="Helvetica" w:hAnsi="Helvetica" w:cs="Helvetica"/>
          <w:sz w:val="18"/>
          <w:szCs w:val="18"/>
        </w:rPr>
        <w:t xml:space="preserve">We agree not to initiate, contact, or engage in discussions </w:t>
      </w:r>
      <w:ins w:id="0" w:author="Schneider Res" w:date="2025-04-01T14:16:00Z" w16du:dateUtc="2025-04-01T12:16:00Z">
        <w:r w:rsidR="00734B33">
          <w:rPr>
            <w:rFonts w:ascii="Helvetica" w:hAnsi="Helvetica" w:cs="Helvetica"/>
            <w:sz w:val="18"/>
            <w:szCs w:val="18"/>
          </w:rPr>
          <w:t xml:space="preserve">regarding this project </w:t>
        </w:r>
      </w:ins>
      <w:r w:rsidRPr="004C2CD9">
        <w:rPr>
          <w:rFonts w:ascii="Helvetica" w:hAnsi="Helvetica" w:cs="Helvetica"/>
          <w:sz w:val="18"/>
          <w:szCs w:val="18"/>
        </w:rPr>
        <w:t>with any employee, customer, supplier</w:t>
      </w:r>
      <w:r w:rsidR="00B666FC">
        <w:rPr>
          <w:rFonts w:ascii="Helvetica" w:hAnsi="Helvetica" w:cs="Helvetica"/>
          <w:sz w:val="18"/>
          <w:szCs w:val="18"/>
        </w:rPr>
        <w:t xml:space="preserve"> or equity holder</w:t>
      </w:r>
      <w:r w:rsidRPr="004C2CD9">
        <w:rPr>
          <w:rFonts w:ascii="Helvetica" w:hAnsi="Helvetica" w:cs="Helvetica"/>
          <w:sz w:val="18"/>
          <w:szCs w:val="18"/>
        </w:rPr>
        <w:t xml:space="preserve"> of the Company without the prior written consent of you or </w:t>
      </w:r>
      <w:r w:rsidR="00CD3F36">
        <w:rPr>
          <w:rFonts w:ascii="Helvetica" w:hAnsi="Helvetica" w:cs="Helvetica"/>
          <w:sz w:val="18"/>
          <w:szCs w:val="18"/>
        </w:rPr>
        <w:t>Hero</w:t>
      </w:r>
      <w:r w:rsidRPr="004C2CD9">
        <w:rPr>
          <w:rFonts w:ascii="Helvetica" w:hAnsi="Helvetica" w:cs="Helvetica"/>
          <w:sz w:val="18"/>
          <w:szCs w:val="18"/>
        </w:rPr>
        <w:t xml:space="preserve">.  </w:t>
      </w:r>
      <w:r w:rsidR="009A10A9">
        <w:rPr>
          <w:rFonts w:ascii="Helvetica" w:hAnsi="Helvetica" w:cs="Helvetica"/>
          <w:sz w:val="18"/>
          <w:szCs w:val="18"/>
        </w:rPr>
        <w:t>W</w:t>
      </w:r>
      <w:r w:rsidRPr="004C2CD9">
        <w:rPr>
          <w:rFonts w:ascii="Helvetica" w:hAnsi="Helvetica" w:cs="Helvetica"/>
          <w:sz w:val="18"/>
          <w:szCs w:val="18"/>
        </w:rPr>
        <w:t>e agree not to</w:t>
      </w:r>
      <w:r w:rsidR="00B666FC">
        <w:rPr>
          <w:rFonts w:ascii="Helvetica" w:hAnsi="Helvetica" w:cs="Helvetica"/>
          <w:sz w:val="18"/>
          <w:szCs w:val="18"/>
        </w:rPr>
        <w:t xml:space="preserve"> directly or indirectly</w:t>
      </w:r>
      <w:r w:rsidRPr="004C2CD9">
        <w:rPr>
          <w:rFonts w:ascii="Helvetica" w:hAnsi="Helvetica" w:cs="Helvetica"/>
          <w:sz w:val="18"/>
          <w:szCs w:val="18"/>
        </w:rPr>
        <w:t xml:space="preserve"> solicit for employment</w:t>
      </w:r>
      <w:r w:rsidR="00B666FC">
        <w:rPr>
          <w:rFonts w:ascii="Helvetica" w:hAnsi="Helvetica" w:cs="Helvetica"/>
          <w:sz w:val="18"/>
          <w:szCs w:val="18"/>
        </w:rPr>
        <w:t>, or hire,</w:t>
      </w:r>
      <w:r w:rsidRPr="004C2CD9">
        <w:rPr>
          <w:rFonts w:ascii="Helvetica" w:hAnsi="Helvetica" w:cs="Helvetica"/>
          <w:sz w:val="18"/>
          <w:szCs w:val="18"/>
        </w:rPr>
        <w:t xml:space="preserve"> any employees of the Company, other than through a public general advertisement</w:t>
      </w:r>
      <w:r w:rsidR="00951B4E">
        <w:rPr>
          <w:rFonts w:ascii="Helvetica" w:hAnsi="Helvetica" w:cs="Helvetica"/>
          <w:sz w:val="18"/>
          <w:szCs w:val="18"/>
        </w:rPr>
        <w:t xml:space="preserve"> the purpose of which is not to directly or indirectly solicit for employment any employees of the Company</w:t>
      </w:r>
      <w:r w:rsidRPr="004C2CD9">
        <w:rPr>
          <w:rFonts w:ascii="Helvetica" w:hAnsi="Helvetica" w:cs="Helvetica"/>
          <w:sz w:val="18"/>
          <w:szCs w:val="18"/>
        </w:rPr>
        <w:t xml:space="preserve">, without the written consent of </w:t>
      </w:r>
      <w:r w:rsidR="00CD3F36">
        <w:rPr>
          <w:rFonts w:ascii="Helvetica" w:hAnsi="Helvetica" w:cs="Helvetica"/>
          <w:sz w:val="18"/>
          <w:szCs w:val="18"/>
        </w:rPr>
        <w:t>Hero</w:t>
      </w:r>
      <w:r w:rsidRPr="004C2CD9">
        <w:rPr>
          <w:rFonts w:ascii="Helvetica" w:hAnsi="Helvetica" w:cs="Helvetica"/>
          <w:sz w:val="18"/>
          <w:szCs w:val="18"/>
        </w:rPr>
        <w:t xml:space="preserve"> for a period of </w:t>
      </w:r>
      <w:del w:id="1" w:author="Schneider Res" w:date="2025-04-01T14:16:00Z" w16du:dateUtc="2025-04-01T12:16:00Z">
        <w:r w:rsidR="00623CA2" w:rsidDel="00734B33">
          <w:rPr>
            <w:rFonts w:ascii="Helvetica" w:hAnsi="Helvetica" w:cs="Helvetica"/>
            <w:sz w:val="18"/>
            <w:szCs w:val="18"/>
          </w:rPr>
          <w:delText>four</w:delText>
        </w:r>
        <w:r w:rsidRPr="004C2CD9" w:rsidDel="00734B33">
          <w:rPr>
            <w:rFonts w:ascii="Helvetica" w:hAnsi="Helvetica" w:cs="Helvetica"/>
            <w:sz w:val="18"/>
            <w:szCs w:val="18"/>
          </w:rPr>
          <w:delText xml:space="preserve"> </w:delText>
        </w:r>
      </w:del>
      <w:ins w:id="2" w:author="Schneider Res" w:date="2025-04-01T14:16:00Z" w16du:dateUtc="2025-04-01T12:16:00Z">
        <w:r w:rsidR="00734B33">
          <w:rPr>
            <w:rFonts w:ascii="Helvetica" w:hAnsi="Helvetica" w:cs="Helvetica"/>
            <w:sz w:val="18"/>
            <w:szCs w:val="18"/>
          </w:rPr>
          <w:t>two</w:t>
        </w:r>
        <w:r w:rsidR="00734B33" w:rsidRPr="004C2CD9">
          <w:rPr>
            <w:rFonts w:ascii="Helvetica" w:hAnsi="Helvetica" w:cs="Helvetica"/>
            <w:sz w:val="18"/>
            <w:szCs w:val="18"/>
          </w:rPr>
          <w:t xml:space="preserve"> </w:t>
        </w:r>
      </w:ins>
      <w:r w:rsidRPr="004C2CD9">
        <w:rPr>
          <w:rFonts w:ascii="Helvetica" w:hAnsi="Helvetica" w:cs="Helvetica"/>
          <w:sz w:val="18"/>
          <w:szCs w:val="18"/>
        </w:rPr>
        <w:t>years from the date of this agreement.</w:t>
      </w:r>
    </w:p>
    <w:p w14:paraId="45BFC371" w14:textId="77777777" w:rsidR="006533C5" w:rsidRPr="004C2CD9" w:rsidRDefault="006533C5" w:rsidP="006533C5">
      <w:pPr>
        <w:ind w:right="360"/>
        <w:jc w:val="both"/>
        <w:rPr>
          <w:rFonts w:ascii="Helvetica" w:hAnsi="Helvetica" w:cs="Helvetica"/>
          <w:sz w:val="18"/>
          <w:szCs w:val="18"/>
        </w:rPr>
      </w:pPr>
    </w:p>
    <w:p w14:paraId="68B99B8B" w14:textId="77777777" w:rsidR="0033082F" w:rsidRPr="004C2CD9" w:rsidRDefault="0033082F" w:rsidP="0033082F">
      <w:pPr>
        <w:ind w:right="360"/>
        <w:jc w:val="both"/>
        <w:rPr>
          <w:rFonts w:ascii="Helvetica" w:hAnsi="Helvetica" w:cs="Helvetica"/>
          <w:sz w:val="18"/>
          <w:szCs w:val="18"/>
        </w:rPr>
      </w:pPr>
      <w:r w:rsidRPr="004C2CD9">
        <w:rPr>
          <w:rFonts w:ascii="Helvetica" w:hAnsi="Helvetica" w:cs="Helvetica"/>
          <w:sz w:val="18"/>
          <w:szCs w:val="18"/>
        </w:rPr>
        <w:t xml:space="preserve">We agree that, without prior written consent of </w:t>
      </w:r>
      <w:r w:rsidR="00CD3F36">
        <w:rPr>
          <w:rFonts w:ascii="Helvetica" w:hAnsi="Helvetica" w:cs="Helvetica"/>
          <w:sz w:val="18"/>
          <w:szCs w:val="18"/>
        </w:rPr>
        <w:t>Hero</w:t>
      </w:r>
      <w:r w:rsidRPr="004C2CD9">
        <w:rPr>
          <w:rFonts w:ascii="Helvetica" w:hAnsi="Helvetica" w:cs="Helvetica"/>
          <w:sz w:val="18"/>
          <w:szCs w:val="18"/>
        </w:rPr>
        <w:t xml:space="preserve">, we will not disclose to any other person that we have received information regarding </w:t>
      </w:r>
      <w:r w:rsidR="00CD3F36">
        <w:rPr>
          <w:rFonts w:ascii="Helvetica" w:hAnsi="Helvetica" w:cs="Helvetica"/>
          <w:sz w:val="18"/>
          <w:szCs w:val="18"/>
        </w:rPr>
        <w:t>Hero</w:t>
      </w:r>
      <w:r w:rsidRPr="004C2CD9">
        <w:rPr>
          <w:rFonts w:ascii="Helvetica" w:hAnsi="Helvetica" w:cs="Helvetica"/>
          <w:sz w:val="18"/>
          <w:szCs w:val="18"/>
        </w:rPr>
        <w:t xml:space="preserve">, that we are in discussions or negotiations with you and </w:t>
      </w:r>
      <w:r w:rsidR="00CD3F36">
        <w:rPr>
          <w:rFonts w:ascii="Helvetica" w:hAnsi="Helvetica" w:cs="Helvetica"/>
          <w:sz w:val="18"/>
          <w:szCs w:val="18"/>
        </w:rPr>
        <w:t>Hero</w:t>
      </w:r>
      <w:r w:rsidRPr="004C2CD9">
        <w:rPr>
          <w:rFonts w:ascii="Helvetica" w:hAnsi="Helvetica" w:cs="Helvetica"/>
          <w:sz w:val="18"/>
          <w:szCs w:val="18"/>
        </w:rPr>
        <w:t xml:space="preserve"> as to a possible </w:t>
      </w:r>
      <w:r w:rsidR="001C647E">
        <w:rPr>
          <w:rFonts w:ascii="Helvetica" w:hAnsi="Helvetica" w:cs="Helvetica"/>
          <w:sz w:val="18"/>
          <w:szCs w:val="18"/>
        </w:rPr>
        <w:t>sale</w:t>
      </w:r>
      <w:r w:rsidR="009A10A9">
        <w:rPr>
          <w:rFonts w:ascii="Helvetica" w:hAnsi="Helvetica" w:cs="Helvetica"/>
          <w:sz w:val="18"/>
          <w:szCs w:val="18"/>
        </w:rPr>
        <w:t xml:space="preserve"> </w:t>
      </w:r>
      <w:r w:rsidR="001C647E">
        <w:rPr>
          <w:rFonts w:ascii="Helvetica" w:hAnsi="Helvetica" w:cs="Helvetica"/>
          <w:sz w:val="18"/>
          <w:szCs w:val="18"/>
        </w:rPr>
        <w:t>of</w:t>
      </w:r>
      <w:r w:rsidR="00951B4E">
        <w:rPr>
          <w:rFonts w:ascii="Helvetica" w:hAnsi="Helvetica" w:cs="Helvetica"/>
          <w:sz w:val="18"/>
          <w:szCs w:val="18"/>
        </w:rPr>
        <w:t xml:space="preserve"> or any other transaction involving</w:t>
      </w:r>
      <w:r w:rsidRPr="004C2CD9">
        <w:rPr>
          <w:rFonts w:ascii="Helvetica" w:hAnsi="Helvetica" w:cs="Helvetica"/>
          <w:sz w:val="18"/>
          <w:szCs w:val="18"/>
        </w:rPr>
        <w:t xml:space="preserve"> the Company, or that </w:t>
      </w:r>
      <w:r w:rsidR="00CD3F36">
        <w:rPr>
          <w:rFonts w:ascii="Helvetica" w:hAnsi="Helvetica" w:cs="Helvetica"/>
          <w:sz w:val="18"/>
          <w:szCs w:val="18"/>
        </w:rPr>
        <w:t>Hero</w:t>
      </w:r>
      <w:r w:rsidRPr="004C2CD9">
        <w:rPr>
          <w:rFonts w:ascii="Helvetica" w:hAnsi="Helvetica" w:cs="Helvetica"/>
          <w:sz w:val="18"/>
          <w:szCs w:val="18"/>
        </w:rPr>
        <w:t xml:space="preserve"> is considering a possible </w:t>
      </w:r>
      <w:r w:rsidR="001C647E">
        <w:rPr>
          <w:rFonts w:ascii="Helvetica" w:hAnsi="Helvetica" w:cs="Helvetica"/>
          <w:sz w:val="18"/>
          <w:szCs w:val="18"/>
        </w:rPr>
        <w:t>sale</w:t>
      </w:r>
      <w:r w:rsidRPr="004C2CD9">
        <w:rPr>
          <w:rFonts w:ascii="Helvetica" w:hAnsi="Helvetica" w:cs="Helvetica"/>
          <w:sz w:val="18"/>
          <w:szCs w:val="18"/>
        </w:rPr>
        <w:t xml:space="preserve"> </w:t>
      </w:r>
      <w:r w:rsidR="0016463B">
        <w:rPr>
          <w:rFonts w:ascii="Helvetica" w:hAnsi="Helvetica" w:cs="Helvetica"/>
          <w:sz w:val="18"/>
          <w:szCs w:val="18"/>
        </w:rPr>
        <w:t>of</w:t>
      </w:r>
      <w:r w:rsidR="00951B4E">
        <w:rPr>
          <w:rFonts w:ascii="Helvetica" w:hAnsi="Helvetica" w:cs="Helvetica"/>
          <w:sz w:val="18"/>
          <w:szCs w:val="18"/>
        </w:rPr>
        <w:t xml:space="preserve"> or any other transaction involving</w:t>
      </w:r>
      <w:r w:rsidRPr="004C2CD9">
        <w:rPr>
          <w:rFonts w:ascii="Helvetica" w:hAnsi="Helvetica" w:cs="Helvetica"/>
          <w:sz w:val="18"/>
          <w:szCs w:val="18"/>
        </w:rPr>
        <w:t xml:space="preserve"> the Company.  We also agree that neither </w:t>
      </w:r>
      <w:r w:rsidR="00CD3F36">
        <w:rPr>
          <w:rFonts w:ascii="Helvetica" w:hAnsi="Helvetica" w:cs="Helvetica"/>
          <w:sz w:val="18"/>
          <w:szCs w:val="18"/>
        </w:rPr>
        <w:t>Hero</w:t>
      </w:r>
      <w:r w:rsidRPr="004C2CD9">
        <w:rPr>
          <w:rFonts w:ascii="Helvetica" w:hAnsi="Helvetica" w:cs="Helvetica"/>
          <w:sz w:val="18"/>
          <w:szCs w:val="18"/>
        </w:rPr>
        <w:t xml:space="preserve"> nor DSP will be obligated to pay any fees on our behalf to any broker, finders, or other parties claiming to represent us in this transaction.  Without limiting the generality of the nondisclosure agreements contained herein, it is further understood that we are strictly prohibited by this agreement from acting as a broker or an agent using any of the confidential information provided </w:t>
      </w:r>
      <w:r w:rsidR="00835CBB" w:rsidRPr="004C2CD9">
        <w:rPr>
          <w:rFonts w:ascii="Helvetica" w:hAnsi="Helvetica" w:cs="Helvetica"/>
          <w:sz w:val="18"/>
          <w:szCs w:val="18"/>
        </w:rPr>
        <w:t xml:space="preserve">to </w:t>
      </w:r>
      <w:r w:rsidRPr="004C2CD9">
        <w:rPr>
          <w:rFonts w:ascii="Helvetica" w:hAnsi="Helvetica" w:cs="Helvetica"/>
          <w:sz w:val="18"/>
          <w:szCs w:val="18"/>
        </w:rPr>
        <w:t>us.</w:t>
      </w:r>
    </w:p>
    <w:p w14:paraId="33910700" w14:textId="77777777" w:rsidR="0033082F" w:rsidRPr="004C2CD9" w:rsidRDefault="0033082F" w:rsidP="0033082F">
      <w:pPr>
        <w:ind w:right="360"/>
        <w:jc w:val="both"/>
        <w:rPr>
          <w:rFonts w:ascii="Helvetica" w:hAnsi="Helvetica" w:cs="Helvetica"/>
          <w:sz w:val="18"/>
          <w:szCs w:val="18"/>
        </w:rPr>
      </w:pPr>
    </w:p>
    <w:p w14:paraId="5DC66D3B" w14:textId="77777777" w:rsidR="006533C5" w:rsidRPr="004C2CD9" w:rsidRDefault="006533C5" w:rsidP="006533C5">
      <w:pPr>
        <w:ind w:right="360"/>
        <w:jc w:val="both"/>
        <w:rPr>
          <w:rFonts w:ascii="Helvetica" w:hAnsi="Helvetica" w:cs="Helvetica"/>
          <w:sz w:val="18"/>
          <w:szCs w:val="18"/>
        </w:rPr>
      </w:pPr>
      <w:r w:rsidRPr="004C2CD9">
        <w:rPr>
          <w:rFonts w:ascii="Helvetica" w:hAnsi="Helvetica" w:cs="Helvetica"/>
          <w:sz w:val="18"/>
          <w:szCs w:val="18"/>
        </w:rPr>
        <w:t xml:space="preserve">We acknowledge that neither </w:t>
      </w:r>
      <w:r w:rsidR="002042F4" w:rsidRPr="004C2CD9">
        <w:rPr>
          <w:rFonts w:ascii="Helvetica" w:hAnsi="Helvetica" w:cs="Helvetica"/>
          <w:sz w:val="18"/>
          <w:szCs w:val="18"/>
        </w:rPr>
        <w:t>DSP</w:t>
      </w:r>
      <w:r w:rsidRPr="004C2CD9">
        <w:rPr>
          <w:rFonts w:ascii="Helvetica" w:hAnsi="Helvetica" w:cs="Helvetica"/>
          <w:sz w:val="18"/>
          <w:szCs w:val="18"/>
        </w:rPr>
        <w:t xml:space="preserve">, the Company, nor any of its shareholders, directors, officers, employees, or agents makes any representation as to the accuracy or completeness of such information and that neither </w:t>
      </w:r>
      <w:r w:rsidR="002042F4" w:rsidRPr="004C2CD9">
        <w:rPr>
          <w:rFonts w:ascii="Helvetica" w:hAnsi="Helvetica" w:cs="Helvetica"/>
          <w:sz w:val="18"/>
          <w:szCs w:val="18"/>
        </w:rPr>
        <w:t>DSP</w:t>
      </w:r>
      <w:r w:rsidRPr="004C2CD9">
        <w:rPr>
          <w:rFonts w:ascii="Helvetica" w:hAnsi="Helvetica" w:cs="Helvetica"/>
          <w:sz w:val="18"/>
          <w:szCs w:val="18"/>
        </w:rPr>
        <w:t>, the Company, nor any of its shareholders, directors, officers, employees, or agents shall have any liability to us as a result of our use of such information.</w:t>
      </w:r>
    </w:p>
    <w:p w14:paraId="20594F4C" w14:textId="77777777" w:rsidR="006533C5" w:rsidRPr="004C2CD9" w:rsidRDefault="006533C5" w:rsidP="006533C5">
      <w:pPr>
        <w:ind w:right="360"/>
        <w:jc w:val="both"/>
        <w:rPr>
          <w:rFonts w:ascii="Helvetica" w:hAnsi="Helvetica" w:cs="Helvetica"/>
          <w:sz w:val="18"/>
          <w:szCs w:val="18"/>
        </w:rPr>
      </w:pPr>
    </w:p>
    <w:p w14:paraId="1D43C870" w14:textId="77777777" w:rsidR="006533C5" w:rsidRPr="004C2CD9" w:rsidRDefault="006533C5" w:rsidP="006533C5">
      <w:pPr>
        <w:ind w:right="360"/>
        <w:jc w:val="both"/>
        <w:rPr>
          <w:rFonts w:ascii="Helvetica" w:hAnsi="Helvetica" w:cs="Helvetica"/>
          <w:sz w:val="18"/>
          <w:szCs w:val="18"/>
        </w:rPr>
      </w:pPr>
      <w:r w:rsidRPr="004C2CD9">
        <w:rPr>
          <w:rFonts w:ascii="Helvetica" w:hAnsi="Helvetica" w:cs="Helvetica"/>
          <w:sz w:val="18"/>
          <w:szCs w:val="18"/>
        </w:rPr>
        <w:t xml:space="preserve">We agree until a formal acquisition agreement is executed between us and the Company that the Company has no legal obligation of any kind whatsoever with respect to any such transaction by virtue of this agreement or otherwise.  In the event that we do not </w:t>
      </w:r>
      <w:r w:rsidR="001C647E">
        <w:rPr>
          <w:rFonts w:ascii="Helvetica" w:hAnsi="Helvetica" w:cs="Helvetica"/>
          <w:sz w:val="18"/>
          <w:szCs w:val="18"/>
        </w:rPr>
        <w:t>purchase</w:t>
      </w:r>
      <w:r w:rsidRPr="004C2CD9">
        <w:rPr>
          <w:rFonts w:ascii="Helvetica" w:hAnsi="Helvetica" w:cs="Helvetica"/>
          <w:sz w:val="18"/>
          <w:szCs w:val="18"/>
        </w:rPr>
        <w:t xml:space="preserve"> the Company, we agree to return to you or destroy (and certify in writing that we have done so) immediately upon request all financial and other written information provided to us relating to the Company together with all copies of such information in our possession or to which we have access.  The undersigned is duly authorized to bind us to this agreement.</w:t>
      </w:r>
    </w:p>
    <w:p w14:paraId="4C6D4282" w14:textId="77777777" w:rsidR="006533C5" w:rsidRPr="004C2CD9" w:rsidRDefault="006533C5" w:rsidP="006533C5">
      <w:pPr>
        <w:ind w:right="360"/>
        <w:jc w:val="both"/>
        <w:rPr>
          <w:rFonts w:ascii="Helvetica" w:hAnsi="Helvetica" w:cs="Helvetica"/>
          <w:sz w:val="18"/>
          <w:szCs w:val="18"/>
        </w:rPr>
      </w:pPr>
    </w:p>
    <w:p w14:paraId="169D5C8E" w14:textId="77777777" w:rsidR="00686B83" w:rsidRDefault="00686B83" w:rsidP="006533C5">
      <w:pPr>
        <w:ind w:right="360"/>
        <w:jc w:val="both"/>
        <w:rPr>
          <w:rFonts w:ascii="Helvetica" w:hAnsi="Helvetica" w:cs="Helvetica"/>
          <w:sz w:val="18"/>
          <w:szCs w:val="18"/>
        </w:rPr>
      </w:pPr>
      <w:r w:rsidRPr="004C2CD9">
        <w:rPr>
          <w:rFonts w:ascii="Helvetica" w:hAnsi="Helvetica" w:cs="Helvetica"/>
          <w:sz w:val="18"/>
          <w:szCs w:val="18"/>
        </w:rPr>
        <w:t>Unless otherwise agreed to by the Company in writing, all (i) communications regarding any possible transaction, (ii) requests for additional information, (iii) requests for management meetings and (iv) discussions or questions regarding procedures, will be submitted or directed to DSP.</w:t>
      </w:r>
    </w:p>
    <w:p w14:paraId="2DF47992" w14:textId="77777777" w:rsidR="00951B4E" w:rsidRDefault="00951B4E" w:rsidP="006533C5">
      <w:pPr>
        <w:ind w:right="360"/>
        <w:jc w:val="both"/>
        <w:rPr>
          <w:rFonts w:ascii="Helvetica" w:hAnsi="Helvetica" w:cs="Helvetica"/>
          <w:sz w:val="18"/>
          <w:szCs w:val="18"/>
        </w:rPr>
      </w:pPr>
    </w:p>
    <w:p w14:paraId="16E8A28B" w14:textId="77777777" w:rsidR="00951B4E" w:rsidRDefault="00951B4E" w:rsidP="006533C5">
      <w:pPr>
        <w:ind w:right="360"/>
        <w:jc w:val="both"/>
        <w:rPr>
          <w:rFonts w:ascii="Helvetica" w:hAnsi="Helvetica" w:cs="Helvetica"/>
          <w:sz w:val="18"/>
          <w:szCs w:val="18"/>
        </w:rPr>
      </w:pPr>
      <w:r>
        <w:rPr>
          <w:rFonts w:ascii="Helvetica" w:hAnsi="Helvetica" w:cs="Helvetica"/>
          <w:sz w:val="18"/>
          <w:szCs w:val="18"/>
        </w:rPr>
        <w:t>We understand that money damages would not be a sufficient remedy for any breach of this letter by us or any of our representatives and that the Company shall be entitled to equitable relief, including an injunction and specific performance, as a remedy for any such breach by us of this letter</w:t>
      </w:r>
      <w:r w:rsidR="00DC36AA">
        <w:rPr>
          <w:rFonts w:ascii="Helvetica" w:hAnsi="Helvetica" w:cs="Helvetica"/>
          <w:sz w:val="18"/>
          <w:szCs w:val="18"/>
        </w:rPr>
        <w:t xml:space="preserve"> (which shall be in addition to any other remedies available to the Company at law or in equity).</w:t>
      </w:r>
      <w:r>
        <w:rPr>
          <w:rFonts w:ascii="Helvetica" w:hAnsi="Helvetica" w:cs="Helvetica"/>
          <w:sz w:val="18"/>
          <w:szCs w:val="18"/>
        </w:rPr>
        <w:t xml:space="preserve">    </w:t>
      </w:r>
    </w:p>
    <w:p w14:paraId="75B0736D" w14:textId="77777777" w:rsidR="00951B4E" w:rsidRDefault="00951B4E" w:rsidP="006533C5">
      <w:pPr>
        <w:ind w:right="360"/>
        <w:jc w:val="both"/>
        <w:rPr>
          <w:rFonts w:ascii="Helvetica" w:hAnsi="Helvetica" w:cs="Helvetica"/>
          <w:sz w:val="18"/>
          <w:szCs w:val="18"/>
        </w:rPr>
      </w:pPr>
    </w:p>
    <w:p w14:paraId="0D492100" w14:textId="77777777" w:rsidR="00951B4E" w:rsidRDefault="00951B4E" w:rsidP="006533C5">
      <w:pPr>
        <w:ind w:right="360"/>
        <w:jc w:val="both"/>
        <w:rPr>
          <w:rFonts w:ascii="Helvetica" w:hAnsi="Helvetica" w:cs="Helvetica"/>
          <w:sz w:val="18"/>
          <w:szCs w:val="18"/>
        </w:rPr>
      </w:pPr>
      <w:r>
        <w:rPr>
          <w:rFonts w:ascii="Helvetica" w:hAnsi="Helvetica" w:cs="Helvetica"/>
          <w:sz w:val="18"/>
          <w:szCs w:val="18"/>
        </w:rPr>
        <w:t xml:space="preserve">This letter shall be binding upon and inure to the benefit of us and the Company and our respective successors and assigns, including any successor to the Company and/or its business (whether through acquisition of equity or assets or any other form of transaction). </w:t>
      </w:r>
    </w:p>
    <w:p w14:paraId="4983AEFA" w14:textId="77777777" w:rsidR="00DC36AA" w:rsidRDefault="00DC36AA" w:rsidP="006533C5">
      <w:pPr>
        <w:ind w:right="360"/>
        <w:jc w:val="both"/>
        <w:rPr>
          <w:rFonts w:ascii="Helvetica" w:hAnsi="Helvetica" w:cs="Helvetica"/>
          <w:sz w:val="18"/>
          <w:szCs w:val="18"/>
        </w:rPr>
      </w:pPr>
    </w:p>
    <w:p w14:paraId="5BDC8C94" w14:textId="77777777" w:rsidR="00DC36AA" w:rsidRPr="004C2CD9" w:rsidRDefault="00DC36AA" w:rsidP="006533C5">
      <w:pPr>
        <w:ind w:right="360"/>
        <w:jc w:val="both"/>
        <w:rPr>
          <w:rFonts w:ascii="Helvetica" w:hAnsi="Helvetica" w:cs="Helvetica"/>
          <w:sz w:val="18"/>
          <w:szCs w:val="18"/>
        </w:rPr>
      </w:pPr>
      <w:r>
        <w:rPr>
          <w:rFonts w:ascii="Helvetica" w:hAnsi="Helvetica" w:cs="Helvetica"/>
          <w:sz w:val="18"/>
          <w:szCs w:val="18"/>
        </w:rPr>
        <w:t>This letter shall be governed by the laws of the State of Delaware.</w:t>
      </w:r>
    </w:p>
    <w:p w14:paraId="3709E8DA" w14:textId="77777777" w:rsidR="00686B83" w:rsidRPr="004C2CD9" w:rsidRDefault="00686B83" w:rsidP="006533C5">
      <w:pPr>
        <w:ind w:right="360"/>
        <w:jc w:val="both"/>
        <w:rPr>
          <w:rFonts w:ascii="Helvetica" w:hAnsi="Helvetica" w:cs="Helvetica"/>
          <w:sz w:val="18"/>
          <w:szCs w:val="18"/>
        </w:rPr>
      </w:pPr>
    </w:p>
    <w:p w14:paraId="1236B9EE" w14:textId="7E6E9D4F" w:rsidR="006533C5" w:rsidRPr="004C2CD9" w:rsidRDefault="006533C5" w:rsidP="006533C5">
      <w:pPr>
        <w:ind w:right="360"/>
        <w:jc w:val="both"/>
        <w:rPr>
          <w:rFonts w:ascii="Helvetica" w:hAnsi="Helvetica" w:cs="Helvetica"/>
          <w:sz w:val="18"/>
          <w:szCs w:val="18"/>
        </w:rPr>
      </w:pPr>
      <w:r w:rsidRPr="004C2CD9">
        <w:rPr>
          <w:rFonts w:ascii="Helvetica" w:hAnsi="Helvetica" w:cs="Helvetica"/>
          <w:sz w:val="18"/>
          <w:szCs w:val="18"/>
        </w:rPr>
        <w:t xml:space="preserve">This letter will terminate </w:t>
      </w:r>
      <w:del w:id="3" w:author="Schneider Res" w:date="2025-04-01T14:17:00Z" w16du:dateUtc="2025-04-01T12:17:00Z">
        <w:r w:rsidR="007C2E97" w:rsidDel="00D70688">
          <w:rPr>
            <w:rFonts w:ascii="Helvetica" w:hAnsi="Helvetica" w:cs="Helvetica"/>
            <w:sz w:val="18"/>
            <w:szCs w:val="18"/>
          </w:rPr>
          <w:delText>four</w:delText>
        </w:r>
        <w:r w:rsidRPr="004C2CD9" w:rsidDel="00D70688">
          <w:rPr>
            <w:rFonts w:ascii="Helvetica" w:hAnsi="Helvetica" w:cs="Helvetica"/>
            <w:sz w:val="18"/>
            <w:szCs w:val="18"/>
          </w:rPr>
          <w:delText xml:space="preserve"> </w:delText>
        </w:r>
      </w:del>
      <w:ins w:id="4" w:author="Schneider Res" w:date="2025-04-01T14:17:00Z" w16du:dateUtc="2025-04-01T12:17:00Z">
        <w:r w:rsidR="00D70688">
          <w:rPr>
            <w:rFonts w:ascii="Helvetica" w:hAnsi="Helvetica" w:cs="Helvetica"/>
            <w:sz w:val="18"/>
            <w:szCs w:val="18"/>
          </w:rPr>
          <w:t>two</w:t>
        </w:r>
        <w:r w:rsidR="00D70688" w:rsidRPr="004C2CD9">
          <w:rPr>
            <w:rFonts w:ascii="Helvetica" w:hAnsi="Helvetica" w:cs="Helvetica"/>
            <w:sz w:val="18"/>
            <w:szCs w:val="18"/>
          </w:rPr>
          <w:t xml:space="preserve"> </w:t>
        </w:r>
      </w:ins>
      <w:r w:rsidRPr="004C2CD9">
        <w:rPr>
          <w:rFonts w:ascii="Helvetica" w:hAnsi="Helvetica" w:cs="Helvetica"/>
          <w:sz w:val="18"/>
          <w:szCs w:val="18"/>
        </w:rPr>
        <w:t>(</w:t>
      </w:r>
      <w:ins w:id="5" w:author="Schneider Res" w:date="2025-04-01T14:17:00Z" w16du:dateUtc="2025-04-01T12:17:00Z">
        <w:r w:rsidR="00D70688">
          <w:rPr>
            <w:rFonts w:ascii="Helvetica" w:hAnsi="Helvetica" w:cs="Helvetica"/>
            <w:sz w:val="18"/>
            <w:szCs w:val="18"/>
          </w:rPr>
          <w:t>2</w:t>
        </w:r>
      </w:ins>
      <w:del w:id="6" w:author="Schneider Res" w:date="2025-04-01T14:17:00Z" w16du:dateUtc="2025-04-01T12:17:00Z">
        <w:r w:rsidR="007C2E97" w:rsidDel="00D70688">
          <w:rPr>
            <w:rFonts w:ascii="Helvetica" w:hAnsi="Helvetica" w:cs="Helvetica"/>
            <w:sz w:val="18"/>
            <w:szCs w:val="18"/>
          </w:rPr>
          <w:delText>4</w:delText>
        </w:r>
      </w:del>
      <w:r w:rsidRPr="004C2CD9">
        <w:rPr>
          <w:rFonts w:ascii="Helvetica" w:hAnsi="Helvetica" w:cs="Helvetica"/>
          <w:sz w:val="18"/>
          <w:szCs w:val="18"/>
        </w:rPr>
        <w:t>) years from the date hereof</w:t>
      </w:r>
      <w:r w:rsidR="00DC36AA">
        <w:rPr>
          <w:rFonts w:ascii="Helvetica" w:hAnsi="Helvetica" w:cs="Helvetica"/>
          <w:sz w:val="18"/>
          <w:szCs w:val="18"/>
        </w:rPr>
        <w:t xml:space="preserve">, except for the obligations with respect to confidentiality which shall survive for the latter of </w:t>
      </w:r>
      <w:del w:id="7" w:author="Schneider Res" w:date="2025-04-01T14:17:00Z" w16du:dateUtc="2025-04-01T12:17:00Z">
        <w:r w:rsidR="007C2E97" w:rsidDel="00D70688">
          <w:rPr>
            <w:rFonts w:ascii="Helvetica" w:hAnsi="Helvetica" w:cs="Helvetica"/>
            <w:sz w:val="18"/>
            <w:szCs w:val="18"/>
          </w:rPr>
          <w:delText>four</w:delText>
        </w:r>
        <w:r w:rsidR="00DC36AA" w:rsidDel="00D70688">
          <w:rPr>
            <w:rFonts w:ascii="Helvetica" w:hAnsi="Helvetica" w:cs="Helvetica"/>
            <w:sz w:val="18"/>
            <w:szCs w:val="18"/>
          </w:rPr>
          <w:delText xml:space="preserve"> </w:delText>
        </w:r>
      </w:del>
      <w:ins w:id="8" w:author="Schneider Res" w:date="2025-04-01T14:17:00Z" w16du:dateUtc="2025-04-01T12:17:00Z">
        <w:r w:rsidR="00D70688">
          <w:rPr>
            <w:rFonts w:ascii="Helvetica" w:hAnsi="Helvetica" w:cs="Helvetica"/>
            <w:sz w:val="18"/>
            <w:szCs w:val="18"/>
          </w:rPr>
          <w:t>two</w:t>
        </w:r>
        <w:r w:rsidR="00D70688">
          <w:rPr>
            <w:rFonts w:ascii="Helvetica" w:hAnsi="Helvetica" w:cs="Helvetica"/>
            <w:sz w:val="18"/>
            <w:szCs w:val="18"/>
          </w:rPr>
          <w:t xml:space="preserve"> </w:t>
        </w:r>
      </w:ins>
      <w:r w:rsidR="00DC36AA">
        <w:rPr>
          <w:rFonts w:ascii="Helvetica" w:hAnsi="Helvetica" w:cs="Helvetica"/>
          <w:sz w:val="18"/>
          <w:szCs w:val="18"/>
        </w:rPr>
        <w:t>(</w:t>
      </w:r>
      <w:ins w:id="9" w:author="Schneider Res" w:date="2025-04-01T14:17:00Z" w16du:dateUtc="2025-04-01T12:17:00Z">
        <w:r w:rsidR="00D70688">
          <w:rPr>
            <w:rFonts w:ascii="Helvetica" w:hAnsi="Helvetica" w:cs="Helvetica"/>
            <w:sz w:val="18"/>
            <w:szCs w:val="18"/>
          </w:rPr>
          <w:t>2</w:t>
        </w:r>
      </w:ins>
      <w:del w:id="10" w:author="Schneider Res" w:date="2025-04-01T14:17:00Z" w16du:dateUtc="2025-04-01T12:17:00Z">
        <w:r w:rsidR="007C2E97" w:rsidDel="00D70688">
          <w:rPr>
            <w:rFonts w:ascii="Helvetica" w:hAnsi="Helvetica" w:cs="Helvetica"/>
            <w:sz w:val="18"/>
            <w:szCs w:val="18"/>
          </w:rPr>
          <w:delText>4</w:delText>
        </w:r>
      </w:del>
      <w:r w:rsidR="00DC36AA">
        <w:rPr>
          <w:rFonts w:ascii="Helvetica" w:hAnsi="Helvetica" w:cs="Helvetica"/>
          <w:sz w:val="18"/>
          <w:szCs w:val="18"/>
        </w:rPr>
        <w:t>) years from the date hereof and the date on which the information subject thereto is no longer confidential</w:t>
      </w:r>
      <w:r w:rsidRPr="004C2CD9">
        <w:rPr>
          <w:rFonts w:ascii="Helvetica" w:hAnsi="Helvetica" w:cs="Helvetica"/>
          <w:sz w:val="18"/>
          <w:szCs w:val="18"/>
        </w:rPr>
        <w:t>.</w:t>
      </w:r>
    </w:p>
    <w:p w14:paraId="5887A4EB" w14:textId="77777777" w:rsidR="006533C5" w:rsidRPr="004C2CD9" w:rsidRDefault="006533C5" w:rsidP="006533C5">
      <w:pPr>
        <w:ind w:right="360"/>
        <w:jc w:val="right"/>
        <w:rPr>
          <w:rFonts w:ascii="Helvetica" w:hAnsi="Helvetica" w:cs="Helvetica"/>
          <w:sz w:val="18"/>
          <w:szCs w:val="18"/>
        </w:rPr>
      </w:pPr>
    </w:p>
    <w:p w14:paraId="66CEB3D2" w14:textId="77777777" w:rsidR="006533C5" w:rsidRPr="004C2CD9" w:rsidRDefault="006533C5" w:rsidP="006533C5">
      <w:pPr>
        <w:ind w:right="360"/>
        <w:jc w:val="right"/>
        <w:rPr>
          <w:rFonts w:ascii="Helvetica" w:hAnsi="Helvetica" w:cs="Helvetica"/>
          <w:sz w:val="18"/>
          <w:szCs w:val="18"/>
        </w:rPr>
      </w:pPr>
    </w:p>
    <w:p w14:paraId="22D56113" w14:textId="4A36A642" w:rsidR="006533C5" w:rsidRPr="004C2CD9" w:rsidRDefault="006533C5" w:rsidP="006533C5">
      <w:pPr>
        <w:tabs>
          <w:tab w:val="left" w:pos="4950"/>
          <w:tab w:val="right" w:pos="10440"/>
        </w:tabs>
        <w:spacing w:after="240"/>
        <w:ind w:right="360"/>
        <w:rPr>
          <w:rFonts w:ascii="Helvetica" w:hAnsi="Helvetica" w:cs="Helvetica"/>
          <w:sz w:val="18"/>
          <w:szCs w:val="18"/>
        </w:rPr>
      </w:pPr>
      <w:r w:rsidRPr="004C2CD9">
        <w:rPr>
          <w:rFonts w:ascii="Helvetica" w:hAnsi="Helvetica" w:cs="Helvetica"/>
          <w:sz w:val="18"/>
          <w:szCs w:val="18"/>
        </w:rPr>
        <w:tab/>
        <w:t>Name</w:t>
      </w:r>
      <w:r w:rsidR="007B6BE8" w:rsidRPr="004C2CD9">
        <w:rPr>
          <w:rFonts w:ascii="Helvetica" w:hAnsi="Helvetica" w:cs="Helvetica"/>
          <w:sz w:val="18"/>
          <w:szCs w:val="18"/>
        </w:rPr>
        <w:t>:</w:t>
      </w:r>
      <w:r w:rsidR="00417191">
        <w:rPr>
          <w:rFonts w:ascii="Helvetica" w:hAnsi="Helvetica" w:cs="Helvetica"/>
          <w:sz w:val="18"/>
          <w:szCs w:val="18"/>
        </w:rPr>
        <w:t xml:space="preserve">  </w:t>
      </w:r>
      <w:r w:rsidR="008751FE">
        <w:rPr>
          <w:rFonts w:ascii="Helvetica" w:hAnsi="Helvetica" w:cs="Helvetica"/>
          <w:sz w:val="18"/>
          <w:szCs w:val="18"/>
        </w:rPr>
        <w:t>Max</w:t>
      </w:r>
      <w:r w:rsidR="00417191">
        <w:rPr>
          <w:rFonts w:ascii="Helvetica" w:hAnsi="Helvetica" w:cs="Helvetica"/>
          <w:sz w:val="18"/>
          <w:szCs w:val="18"/>
        </w:rPr>
        <w:t xml:space="preserve"> </w:t>
      </w:r>
      <w:r w:rsidR="008751FE">
        <w:rPr>
          <w:rFonts w:ascii="Helvetica" w:hAnsi="Helvetica" w:cs="Helvetica"/>
          <w:sz w:val="18"/>
          <w:szCs w:val="18"/>
        </w:rPr>
        <w:t>Muster</w:t>
      </w:r>
    </w:p>
    <w:p w14:paraId="6EF9CAF3" w14:textId="62C88D6B" w:rsidR="006533C5" w:rsidRPr="004C2CD9" w:rsidRDefault="006533C5" w:rsidP="00417191">
      <w:pPr>
        <w:tabs>
          <w:tab w:val="left" w:pos="4950"/>
          <w:tab w:val="right" w:pos="10440"/>
        </w:tabs>
        <w:spacing w:after="240"/>
        <w:ind w:right="360"/>
        <w:jc w:val="center"/>
        <w:rPr>
          <w:rFonts w:ascii="Helvetica" w:hAnsi="Helvetica" w:cs="Helvetica"/>
          <w:sz w:val="18"/>
          <w:szCs w:val="18"/>
        </w:rPr>
      </w:pPr>
      <w:r w:rsidRPr="004C2CD9">
        <w:rPr>
          <w:rFonts w:ascii="Helvetica" w:hAnsi="Helvetica" w:cs="Helvetica"/>
          <w:sz w:val="18"/>
          <w:szCs w:val="18"/>
        </w:rPr>
        <w:tab/>
        <w:t>Signature:</w:t>
      </w:r>
      <w:r w:rsidR="00EB45A9" w:rsidRPr="00EB45A9">
        <w:rPr>
          <w:noProof/>
        </w:rPr>
        <w:t xml:space="preserve"> </w:t>
      </w:r>
      <w:r w:rsidRPr="004C2CD9">
        <w:rPr>
          <w:rFonts w:ascii="Helvetica" w:hAnsi="Helvetica" w:cs="Helvetica"/>
          <w:sz w:val="18"/>
          <w:szCs w:val="18"/>
        </w:rPr>
        <w:tab/>
      </w:r>
    </w:p>
    <w:p w14:paraId="2D3F3498" w14:textId="77777777" w:rsidR="00417191" w:rsidRDefault="006533C5" w:rsidP="006533C5">
      <w:pPr>
        <w:tabs>
          <w:tab w:val="left" w:pos="4950"/>
          <w:tab w:val="right" w:pos="10440"/>
        </w:tabs>
        <w:spacing w:after="240"/>
        <w:ind w:right="360"/>
        <w:rPr>
          <w:rFonts w:ascii="Helvetica" w:hAnsi="Helvetica" w:cs="Helvetica"/>
          <w:sz w:val="18"/>
          <w:szCs w:val="18"/>
        </w:rPr>
      </w:pPr>
      <w:r w:rsidRPr="004C2CD9">
        <w:rPr>
          <w:rFonts w:ascii="Helvetica" w:hAnsi="Helvetica" w:cs="Helvetica"/>
          <w:sz w:val="18"/>
          <w:szCs w:val="18"/>
        </w:rPr>
        <w:tab/>
      </w:r>
    </w:p>
    <w:p w14:paraId="7FEBBD31" w14:textId="6CD17372" w:rsidR="006533C5" w:rsidRPr="004C2CD9" w:rsidRDefault="00417191" w:rsidP="006533C5">
      <w:pPr>
        <w:tabs>
          <w:tab w:val="left" w:pos="4950"/>
          <w:tab w:val="right" w:pos="10440"/>
        </w:tabs>
        <w:spacing w:after="240"/>
        <w:ind w:right="360"/>
        <w:rPr>
          <w:rFonts w:ascii="Helvetica" w:hAnsi="Helvetica" w:cs="Helvetica"/>
          <w:sz w:val="18"/>
          <w:szCs w:val="18"/>
        </w:rPr>
      </w:pPr>
      <w:r>
        <w:rPr>
          <w:rFonts w:ascii="Helvetica" w:hAnsi="Helvetica" w:cs="Helvetica"/>
          <w:sz w:val="18"/>
          <w:szCs w:val="18"/>
        </w:rPr>
        <w:tab/>
      </w:r>
      <w:r w:rsidR="006533C5" w:rsidRPr="004C2CD9">
        <w:rPr>
          <w:rFonts w:ascii="Helvetica" w:hAnsi="Helvetica" w:cs="Helvetica"/>
          <w:sz w:val="18"/>
          <w:szCs w:val="18"/>
        </w:rPr>
        <w:t>Title:</w:t>
      </w:r>
      <w:r>
        <w:rPr>
          <w:rFonts w:ascii="Helvetica" w:hAnsi="Helvetica" w:cs="Helvetica"/>
          <w:sz w:val="18"/>
          <w:szCs w:val="18"/>
        </w:rPr>
        <w:t xml:space="preserve">  Business development analyst</w:t>
      </w:r>
    </w:p>
    <w:p w14:paraId="11C5F6D1" w14:textId="31CA73CF" w:rsidR="006533C5" w:rsidRPr="004C2CD9" w:rsidRDefault="006533C5" w:rsidP="006533C5">
      <w:pPr>
        <w:tabs>
          <w:tab w:val="left" w:pos="4950"/>
          <w:tab w:val="right" w:pos="10440"/>
        </w:tabs>
        <w:spacing w:after="240"/>
        <w:ind w:right="360"/>
        <w:rPr>
          <w:rFonts w:ascii="Helvetica" w:hAnsi="Helvetica" w:cs="Helvetica"/>
          <w:sz w:val="18"/>
          <w:szCs w:val="18"/>
        </w:rPr>
      </w:pPr>
      <w:r w:rsidRPr="004C2CD9">
        <w:rPr>
          <w:rFonts w:ascii="Helvetica" w:hAnsi="Helvetica" w:cs="Helvetica"/>
          <w:sz w:val="18"/>
          <w:szCs w:val="18"/>
        </w:rPr>
        <w:tab/>
        <w:t>Company:</w:t>
      </w:r>
      <w:r w:rsidR="00417191">
        <w:rPr>
          <w:rFonts w:ascii="Helvetica" w:hAnsi="Helvetica" w:cs="Helvetica"/>
          <w:sz w:val="18"/>
          <w:szCs w:val="18"/>
        </w:rPr>
        <w:t xml:space="preserve">  HUBER+SUHNER AG</w:t>
      </w:r>
    </w:p>
    <w:p w14:paraId="729A66B2" w14:textId="55DA42FF" w:rsidR="003D1AA7" w:rsidRPr="004C2CD9" w:rsidRDefault="006533C5" w:rsidP="002042F4">
      <w:pPr>
        <w:tabs>
          <w:tab w:val="left" w:pos="4950"/>
          <w:tab w:val="right" w:pos="10440"/>
        </w:tabs>
        <w:spacing w:after="240"/>
        <w:ind w:right="360"/>
        <w:rPr>
          <w:rFonts w:ascii="Helvetica" w:hAnsi="Helvetica" w:cs="Helvetica"/>
          <w:sz w:val="18"/>
          <w:szCs w:val="18"/>
        </w:rPr>
      </w:pPr>
      <w:r w:rsidRPr="004C2CD9">
        <w:rPr>
          <w:rFonts w:ascii="Helvetica" w:hAnsi="Helvetica" w:cs="Helvetica"/>
          <w:sz w:val="18"/>
          <w:szCs w:val="18"/>
        </w:rPr>
        <w:tab/>
        <w:t>Date:</w:t>
      </w:r>
      <w:r w:rsidR="00417191">
        <w:rPr>
          <w:rFonts w:ascii="Helvetica" w:hAnsi="Helvetica" w:cs="Helvetica"/>
          <w:sz w:val="18"/>
          <w:szCs w:val="18"/>
        </w:rPr>
        <w:t xml:space="preserve"> 18.02.2022</w:t>
      </w:r>
    </w:p>
    <w:sectPr w:rsidR="003D1AA7" w:rsidRPr="004C2CD9" w:rsidSect="0087723B">
      <w:footerReference w:type="default" r:id="rId10"/>
      <w:pgSz w:w="12240" w:h="15840"/>
      <w:pgMar w:top="720" w:right="720" w:bottom="1008" w:left="720" w:header="36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B303F9" w14:textId="77777777" w:rsidR="00AF1408" w:rsidRDefault="00AF1408" w:rsidP="004C2CD9">
      <w:r>
        <w:separator/>
      </w:r>
    </w:p>
  </w:endnote>
  <w:endnote w:type="continuationSeparator" w:id="0">
    <w:p w14:paraId="7F3BD85F" w14:textId="77777777" w:rsidR="00AF1408" w:rsidRDefault="00AF1408" w:rsidP="004C2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E2DD5" w14:textId="79EB05AB" w:rsidR="0087723B" w:rsidRDefault="00CF5B1C" w:rsidP="00417191">
    <w:pPr>
      <w:pStyle w:val="Fuzeile"/>
    </w:pPr>
    <w:fldSimple w:instr=" FILENAME \* MERGEFORMAT ">
      <w:r>
        <w:rPr>
          <w:noProof/>
        </w:rPr>
        <w:t>Project Hero - Confidentiality Agreement.docx</w:t>
      </w:r>
    </w:fldSimple>
    <w:r w:rsidR="00417191">
      <w:tab/>
    </w:r>
    <w:r w:rsidR="00417191">
      <w:tab/>
    </w:r>
    <w:sdt>
      <w:sdtPr>
        <w:id w:val="-1628003814"/>
        <w:docPartObj>
          <w:docPartGallery w:val="Page Numbers (Bottom of Page)"/>
          <w:docPartUnique/>
        </w:docPartObj>
      </w:sdtPr>
      <w:sdtContent>
        <w:r w:rsidR="0087723B">
          <w:fldChar w:fldCharType="begin"/>
        </w:r>
        <w:r w:rsidR="0087723B">
          <w:instrText xml:space="preserve"> PAGE  \* Arabic </w:instrText>
        </w:r>
        <w:r w:rsidR="0087723B">
          <w:fldChar w:fldCharType="separate"/>
        </w:r>
        <w:r w:rsidR="0087723B">
          <w:rPr>
            <w:noProof/>
          </w:rPr>
          <w:t>1</w:t>
        </w:r>
        <w:r w:rsidR="0087723B">
          <w:fldChar w:fldCharType="end"/>
        </w:r>
        <w:r w:rsidR="00417191">
          <w:t xml:space="preserve"> of </w:t>
        </w:r>
        <w:fldSimple w:instr=" NUMPAGES   \* MERGEFORMAT ">
          <w:r w:rsidR="00417191">
            <w:rPr>
              <w:noProof/>
            </w:rPr>
            <w:t>2</w:t>
          </w:r>
        </w:fldSimple>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B57AD3" w14:textId="77777777" w:rsidR="00AF1408" w:rsidRDefault="00AF1408" w:rsidP="004C2CD9">
      <w:r>
        <w:separator/>
      </w:r>
    </w:p>
  </w:footnote>
  <w:footnote w:type="continuationSeparator" w:id="0">
    <w:p w14:paraId="65FC7D13" w14:textId="77777777" w:rsidR="00AF1408" w:rsidRDefault="00AF1408" w:rsidP="004C2CD9">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chneider Res">
    <w15:presenceInfo w15:providerId="AD" w15:userId="S::res.schneider@hubersuhner.com::88075460-ed64-461d-b981-5cea61e315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3C5"/>
    <w:rsid w:val="000072B9"/>
    <w:rsid w:val="00011AAC"/>
    <w:rsid w:val="00017F6C"/>
    <w:rsid w:val="0002722E"/>
    <w:rsid w:val="00031DA2"/>
    <w:rsid w:val="00035498"/>
    <w:rsid w:val="00050886"/>
    <w:rsid w:val="00064402"/>
    <w:rsid w:val="000721DF"/>
    <w:rsid w:val="000730D8"/>
    <w:rsid w:val="00076B78"/>
    <w:rsid w:val="00082BDC"/>
    <w:rsid w:val="00084D89"/>
    <w:rsid w:val="00087859"/>
    <w:rsid w:val="00091A09"/>
    <w:rsid w:val="00094673"/>
    <w:rsid w:val="000A34B6"/>
    <w:rsid w:val="000A7758"/>
    <w:rsid w:val="000B1CAE"/>
    <w:rsid w:val="000C225F"/>
    <w:rsid w:val="000C4C56"/>
    <w:rsid w:val="000C7264"/>
    <w:rsid w:val="000C7595"/>
    <w:rsid w:val="000C7B22"/>
    <w:rsid w:val="000D1092"/>
    <w:rsid w:val="000D3342"/>
    <w:rsid w:val="000D78AA"/>
    <w:rsid w:val="000E04B7"/>
    <w:rsid w:val="000E06E3"/>
    <w:rsid w:val="000E3074"/>
    <w:rsid w:val="000F7186"/>
    <w:rsid w:val="000F747D"/>
    <w:rsid w:val="00100F04"/>
    <w:rsid w:val="00110A2C"/>
    <w:rsid w:val="00112570"/>
    <w:rsid w:val="00116425"/>
    <w:rsid w:val="00120AF1"/>
    <w:rsid w:val="00122D85"/>
    <w:rsid w:val="001235D2"/>
    <w:rsid w:val="00123E35"/>
    <w:rsid w:val="001306A4"/>
    <w:rsid w:val="00131B8F"/>
    <w:rsid w:val="00136E9A"/>
    <w:rsid w:val="001448FD"/>
    <w:rsid w:val="00146DAF"/>
    <w:rsid w:val="001553DE"/>
    <w:rsid w:val="00160B9A"/>
    <w:rsid w:val="0016463B"/>
    <w:rsid w:val="00183AB0"/>
    <w:rsid w:val="001A22D9"/>
    <w:rsid w:val="001A5B9D"/>
    <w:rsid w:val="001B76C9"/>
    <w:rsid w:val="001C647E"/>
    <w:rsid w:val="001C6638"/>
    <w:rsid w:val="001D459B"/>
    <w:rsid w:val="001D494D"/>
    <w:rsid w:val="001D5E60"/>
    <w:rsid w:val="001E4B9C"/>
    <w:rsid w:val="002042F4"/>
    <w:rsid w:val="00210245"/>
    <w:rsid w:val="00211F43"/>
    <w:rsid w:val="002127BD"/>
    <w:rsid w:val="002147AF"/>
    <w:rsid w:val="00214B85"/>
    <w:rsid w:val="0022650D"/>
    <w:rsid w:val="00230A6D"/>
    <w:rsid w:val="00250C46"/>
    <w:rsid w:val="00252650"/>
    <w:rsid w:val="00256BF0"/>
    <w:rsid w:val="00257232"/>
    <w:rsid w:val="002653C9"/>
    <w:rsid w:val="00265611"/>
    <w:rsid w:val="00267157"/>
    <w:rsid w:val="002745B3"/>
    <w:rsid w:val="00275C48"/>
    <w:rsid w:val="002866D7"/>
    <w:rsid w:val="00294FD2"/>
    <w:rsid w:val="00295FB4"/>
    <w:rsid w:val="002A0E50"/>
    <w:rsid w:val="002A1AFA"/>
    <w:rsid w:val="002A48BF"/>
    <w:rsid w:val="002B1984"/>
    <w:rsid w:val="002B2F51"/>
    <w:rsid w:val="002B5CE1"/>
    <w:rsid w:val="002C77BD"/>
    <w:rsid w:val="002D48D1"/>
    <w:rsid w:val="002D6C72"/>
    <w:rsid w:val="002D78F6"/>
    <w:rsid w:val="002E19A5"/>
    <w:rsid w:val="002E392C"/>
    <w:rsid w:val="002E4D46"/>
    <w:rsid w:val="002E73BA"/>
    <w:rsid w:val="002F77A6"/>
    <w:rsid w:val="00304283"/>
    <w:rsid w:val="00307E2E"/>
    <w:rsid w:val="00310752"/>
    <w:rsid w:val="00312A1E"/>
    <w:rsid w:val="0032156E"/>
    <w:rsid w:val="0032522A"/>
    <w:rsid w:val="0032630B"/>
    <w:rsid w:val="0033082F"/>
    <w:rsid w:val="00330B6A"/>
    <w:rsid w:val="00345696"/>
    <w:rsid w:val="003530E9"/>
    <w:rsid w:val="0035372A"/>
    <w:rsid w:val="00356790"/>
    <w:rsid w:val="0035764D"/>
    <w:rsid w:val="00362579"/>
    <w:rsid w:val="00371F9C"/>
    <w:rsid w:val="00374DE5"/>
    <w:rsid w:val="003851AD"/>
    <w:rsid w:val="00387452"/>
    <w:rsid w:val="00390C01"/>
    <w:rsid w:val="00390F6F"/>
    <w:rsid w:val="00392EF8"/>
    <w:rsid w:val="0039648B"/>
    <w:rsid w:val="003969E0"/>
    <w:rsid w:val="003B65D0"/>
    <w:rsid w:val="003C1DB6"/>
    <w:rsid w:val="003C6B91"/>
    <w:rsid w:val="003D1AA7"/>
    <w:rsid w:val="003D3B83"/>
    <w:rsid w:val="003D4945"/>
    <w:rsid w:val="003D5A55"/>
    <w:rsid w:val="003E251D"/>
    <w:rsid w:val="003F35C0"/>
    <w:rsid w:val="003F5705"/>
    <w:rsid w:val="004007F8"/>
    <w:rsid w:val="00400953"/>
    <w:rsid w:val="00405E6A"/>
    <w:rsid w:val="0040785E"/>
    <w:rsid w:val="00411669"/>
    <w:rsid w:val="00411DC8"/>
    <w:rsid w:val="0041649C"/>
    <w:rsid w:val="00416A35"/>
    <w:rsid w:val="00417191"/>
    <w:rsid w:val="0042378B"/>
    <w:rsid w:val="00423D8A"/>
    <w:rsid w:val="004255F5"/>
    <w:rsid w:val="004276C1"/>
    <w:rsid w:val="00432785"/>
    <w:rsid w:val="00434FCD"/>
    <w:rsid w:val="004470F3"/>
    <w:rsid w:val="0045110E"/>
    <w:rsid w:val="004540A3"/>
    <w:rsid w:val="00456A87"/>
    <w:rsid w:val="0046174D"/>
    <w:rsid w:val="0046281E"/>
    <w:rsid w:val="00463EE0"/>
    <w:rsid w:val="00471996"/>
    <w:rsid w:val="004850E1"/>
    <w:rsid w:val="004910F5"/>
    <w:rsid w:val="00491831"/>
    <w:rsid w:val="00496AB6"/>
    <w:rsid w:val="004A5140"/>
    <w:rsid w:val="004A524D"/>
    <w:rsid w:val="004B382E"/>
    <w:rsid w:val="004B4904"/>
    <w:rsid w:val="004C1381"/>
    <w:rsid w:val="004C2CD9"/>
    <w:rsid w:val="004C2FC4"/>
    <w:rsid w:val="004C4B98"/>
    <w:rsid w:val="004D6C3A"/>
    <w:rsid w:val="004F2353"/>
    <w:rsid w:val="004F528C"/>
    <w:rsid w:val="004F5ACC"/>
    <w:rsid w:val="004F6187"/>
    <w:rsid w:val="005036BA"/>
    <w:rsid w:val="005074DF"/>
    <w:rsid w:val="00515C5A"/>
    <w:rsid w:val="00522C07"/>
    <w:rsid w:val="0052486A"/>
    <w:rsid w:val="00543306"/>
    <w:rsid w:val="00544EFD"/>
    <w:rsid w:val="00545C69"/>
    <w:rsid w:val="00553687"/>
    <w:rsid w:val="00560F1C"/>
    <w:rsid w:val="005611F0"/>
    <w:rsid w:val="00562D64"/>
    <w:rsid w:val="005661E4"/>
    <w:rsid w:val="00570090"/>
    <w:rsid w:val="00585A80"/>
    <w:rsid w:val="00595D66"/>
    <w:rsid w:val="005A1421"/>
    <w:rsid w:val="005B214B"/>
    <w:rsid w:val="005B27A6"/>
    <w:rsid w:val="005B3FAC"/>
    <w:rsid w:val="005C075A"/>
    <w:rsid w:val="005C3E05"/>
    <w:rsid w:val="005D1746"/>
    <w:rsid w:val="005E2550"/>
    <w:rsid w:val="005E5217"/>
    <w:rsid w:val="005F2D82"/>
    <w:rsid w:val="005F6250"/>
    <w:rsid w:val="00611BC0"/>
    <w:rsid w:val="00616114"/>
    <w:rsid w:val="00621F2E"/>
    <w:rsid w:val="00623CA2"/>
    <w:rsid w:val="00624875"/>
    <w:rsid w:val="00640288"/>
    <w:rsid w:val="00642137"/>
    <w:rsid w:val="0064273F"/>
    <w:rsid w:val="006501B5"/>
    <w:rsid w:val="006533C5"/>
    <w:rsid w:val="00653F0D"/>
    <w:rsid w:val="00661523"/>
    <w:rsid w:val="00661F51"/>
    <w:rsid w:val="006652A7"/>
    <w:rsid w:val="00672B69"/>
    <w:rsid w:val="006775FA"/>
    <w:rsid w:val="006805F7"/>
    <w:rsid w:val="0068470D"/>
    <w:rsid w:val="00686B83"/>
    <w:rsid w:val="006908E8"/>
    <w:rsid w:val="00691334"/>
    <w:rsid w:val="006A18DC"/>
    <w:rsid w:val="006A2936"/>
    <w:rsid w:val="006B0CE9"/>
    <w:rsid w:val="006B4E87"/>
    <w:rsid w:val="006C74E1"/>
    <w:rsid w:val="006C7E81"/>
    <w:rsid w:val="006D0B63"/>
    <w:rsid w:val="006D193E"/>
    <w:rsid w:val="006D21B7"/>
    <w:rsid w:val="006D35E2"/>
    <w:rsid w:val="006D7C0E"/>
    <w:rsid w:val="006E1932"/>
    <w:rsid w:val="006E4CA8"/>
    <w:rsid w:val="006F0BE8"/>
    <w:rsid w:val="006F1FCB"/>
    <w:rsid w:val="006F4A2A"/>
    <w:rsid w:val="007010FF"/>
    <w:rsid w:val="0070379D"/>
    <w:rsid w:val="00704986"/>
    <w:rsid w:val="0070737E"/>
    <w:rsid w:val="00712EFA"/>
    <w:rsid w:val="0071535A"/>
    <w:rsid w:val="00723C73"/>
    <w:rsid w:val="0072688D"/>
    <w:rsid w:val="00730E6E"/>
    <w:rsid w:val="007317E2"/>
    <w:rsid w:val="00734B33"/>
    <w:rsid w:val="00742EA0"/>
    <w:rsid w:val="00745250"/>
    <w:rsid w:val="00745F62"/>
    <w:rsid w:val="0074703E"/>
    <w:rsid w:val="00753FA1"/>
    <w:rsid w:val="00757698"/>
    <w:rsid w:val="0076000C"/>
    <w:rsid w:val="00760C4F"/>
    <w:rsid w:val="0076386E"/>
    <w:rsid w:val="0076697F"/>
    <w:rsid w:val="00766E0D"/>
    <w:rsid w:val="007751BC"/>
    <w:rsid w:val="007866AA"/>
    <w:rsid w:val="007928C0"/>
    <w:rsid w:val="00794778"/>
    <w:rsid w:val="007A1D06"/>
    <w:rsid w:val="007A573C"/>
    <w:rsid w:val="007A7187"/>
    <w:rsid w:val="007B213B"/>
    <w:rsid w:val="007B6BE8"/>
    <w:rsid w:val="007C009D"/>
    <w:rsid w:val="007C2E97"/>
    <w:rsid w:val="007D11FE"/>
    <w:rsid w:val="007D496B"/>
    <w:rsid w:val="007D708A"/>
    <w:rsid w:val="007E23F2"/>
    <w:rsid w:val="007E4EA1"/>
    <w:rsid w:val="007E5FDA"/>
    <w:rsid w:val="007F0C0E"/>
    <w:rsid w:val="007F1B70"/>
    <w:rsid w:val="007F2BEA"/>
    <w:rsid w:val="007F3B0F"/>
    <w:rsid w:val="007F4924"/>
    <w:rsid w:val="007F5982"/>
    <w:rsid w:val="007F7D81"/>
    <w:rsid w:val="00801447"/>
    <w:rsid w:val="00801A30"/>
    <w:rsid w:val="0082143C"/>
    <w:rsid w:val="008252A0"/>
    <w:rsid w:val="00831635"/>
    <w:rsid w:val="00833537"/>
    <w:rsid w:val="00835CBB"/>
    <w:rsid w:val="0083758D"/>
    <w:rsid w:val="00844B18"/>
    <w:rsid w:val="0085128D"/>
    <w:rsid w:val="00853C4E"/>
    <w:rsid w:val="008635AB"/>
    <w:rsid w:val="00866F27"/>
    <w:rsid w:val="00873697"/>
    <w:rsid w:val="00874491"/>
    <w:rsid w:val="008751FE"/>
    <w:rsid w:val="0087723B"/>
    <w:rsid w:val="00880CF2"/>
    <w:rsid w:val="00882F00"/>
    <w:rsid w:val="008903DD"/>
    <w:rsid w:val="008929B3"/>
    <w:rsid w:val="00892C13"/>
    <w:rsid w:val="0089397D"/>
    <w:rsid w:val="00894CE0"/>
    <w:rsid w:val="00897DF9"/>
    <w:rsid w:val="008B0670"/>
    <w:rsid w:val="008B2847"/>
    <w:rsid w:val="008B7036"/>
    <w:rsid w:val="008B796E"/>
    <w:rsid w:val="008C4661"/>
    <w:rsid w:val="008C5801"/>
    <w:rsid w:val="008C6818"/>
    <w:rsid w:val="008D151A"/>
    <w:rsid w:val="008D5D66"/>
    <w:rsid w:val="008D6BB3"/>
    <w:rsid w:val="008D6ED7"/>
    <w:rsid w:val="008E111A"/>
    <w:rsid w:val="008E25F9"/>
    <w:rsid w:val="008E4AC2"/>
    <w:rsid w:val="008E6DFE"/>
    <w:rsid w:val="008F7F02"/>
    <w:rsid w:val="00903AD4"/>
    <w:rsid w:val="009065C6"/>
    <w:rsid w:val="0091176F"/>
    <w:rsid w:val="0091232F"/>
    <w:rsid w:val="00912712"/>
    <w:rsid w:val="0091741F"/>
    <w:rsid w:val="00921090"/>
    <w:rsid w:val="00936296"/>
    <w:rsid w:val="009509BB"/>
    <w:rsid w:val="009514C3"/>
    <w:rsid w:val="00951B4E"/>
    <w:rsid w:val="00954EA5"/>
    <w:rsid w:val="00961D65"/>
    <w:rsid w:val="009637C9"/>
    <w:rsid w:val="009703F6"/>
    <w:rsid w:val="009773DA"/>
    <w:rsid w:val="00984C7C"/>
    <w:rsid w:val="009A10A9"/>
    <w:rsid w:val="009A2244"/>
    <w:rsid w:val="009A3181"/>
    <w:rsid w:val="009B0D1E"/>
    <w:rsid w:val="009B48D2"/>
    <w:rsid w:val="009B68DB"/>
    <w:rsid w:val="009B6E94"/>
    <w:rsid w:val="009C4530"/>
    <w:rsid w:val="009D7045"/>
    <w:rsid w:val="009E3794"/>
    <w:rsid w:val="009E77BF"/>
    <w:rsid w:val="009E7DAF"/>
    <w:rsid w:val="009F5505"/>
    <w:rsid w:val="00A00056"/>
    <w:rsid w:val="00A00652"/>
    <w:rsid w:val="00A02166"/>
    <w:rsid w:val="00A0347F"/>
    <w:rsid w:val="00A04622"/>
    <w:rsid w:val="00A063E1"/>
    <w:rsid w:val="00A143F7"/>
    <w:rsid w:val="00A2178E"/>
    <w:rsid w:val="00A23BD7"/>
    <w:rsid w:val="00A27F66"/>
    <w:rsid w:val="00A30435"/>
    <w:rsid w:val="00A30B19"/>
    <w:rsid w:val="00A37196"/>
    <w:rsid w:val="00A3784D"/>
    <w:rsid w:val="00A430BD"/>
    <w:rsid w:val="00A5059F"/>
    <w:rsid w:val="00A5162D"/>
    <w:rsid w:val="00A53666"/>
    <w:rsid w:val="00A55C37"/>
    <w:rsid w:val="00A637E6"/>
    <w:rsid w:val="00A750FA"/>
    <w:rsid w:val="00A75D31"/>
    <w:rsid w:val="00A80686"/>
    <w:rsid w:val="00A87AED"/>
    <w:rsid w:val="00A96414"/>
    <w:rsid w:val="00A97DC1"/>
    <w:rsid w:val="00A97F3D"/>
    <w:rsid w:val="00AA4B3D"/>
    <w:rsid w:val="00AA5473"/>
    <w:rsid w:val="00AA6A86"/>
    <w:rsid w:val="00AB2CDB"/>
    <w:rsid w:val="00AB335E"/>
    <w:rsid w:val="00AB3402"/>
    <w:rsid w:val="00AC570C"/>
    <w:rsid w:val="00AC5EE6"/>
    <w:rsid w:val="00AD25C3"/>
    <w:rsid w:val="00AD7EB8"/>
    <w:rsid w:val="00AE1586"/>
    <w:rsid w:val="00AE71F1"/>
    <w:rsid w:val="00AF1408"/>
    <w:rsid w:val="00AF1757"/>
    <w:rsid w:val="00AF6B5F"/>
    <w:rsid w:val="00B05A67"/>
    <w:rsid w:val="00B1047C"/>
    <w:rsid w:val="00B104FB"/>
    <w:rsid w:val="00B12DE4"/>
    <w:rsid w:val="00B20D2B"/>
    <w:rsid w:val="00B21C31"/>
    <w:rsid w:val="00B3342F"/>
    <w:rsid w:val="00B3562E"/>
    <w:rsid w:val="00B37B00"/>
    <w:rsid w:val="00B37E83"/>
    <w:rsid w:val="00B41BA3"/>
    <w:rsid w:val="00B42E40"/>
    <w:rsid w:val="00B46677"/>
    <w:rsid w:val="00B53851"/>
    <w:rsid w:val="00B5463D"/>
    <w:rsid w:val="00B60380"/>
    <w:rsid w:val="00B6329D"/>
    <w:rsid w:val="00B638FF"/>
    <w:rsid w:val="00B666FC"/>
    <w:rsid w:val="00B67C6B"/>
    <w:rsid w:val="00B75737"/>
    <w:rsid w:val="00B81ACC"/>
    <w:rsid w:val="00B82257"/>
    <w:rsid w:val="00B857F1"/>
    <w:rsid w:val="00B91A4B"/>
    <w:rsid w:val="00B95A2F"/>
    <w:rsid w:val="00B97296"/>
    <w:rsid w:val="00BA6F0E"/>
    <w:rsid w:val="00BA72DC"/>
    <w:rsid w:val="00BB66FA"/>
    <w:rsid w:val="00BB7DDD"/>
    <w:rsid w:val="00BC0658"/>
    <w:rsid w:val="00BC2E8B"/>
    <w:rsid w:val="00BC54DD"/>
    <w:rsid w:val="00BD717F"/>
    <w:rsid w:val="00BF42F7"/>
    <w:rsid w:val="00BF72C8"/>
    <w:rsid w:val="00BF72D6"/>
    <w:rsid w:val="00BF7821"/>
    <w:rsid w:val="00BF79AA"/>
    <w:rsid w:val="00C042FF"/>
    <w:rsid w:val="00C07B00"/>
    <w:rsid w:val="00C122D0"/>
    <w:rsid w:val="00C13E80"/>
    <w:rsid w:val="00C23F92"/>
    <w:rsid w:val="00C3592B"/>
    <w:rsid w:val="00C432E5"/>
    <w:rsid w:val="00C4661B"/>
    <w:rsid w:val="00C520F0"/>
    <w:rsid w:val="00C53ED9"/>
    <w:rsid w:val="00C561EA"/>
    <w:rsid w:val="00C56347"/>
    <w:rsid w:val="00C67906"/>
    <w:rsid w:val="00C711C7"/>
    <w:rsid w:val="00C71B98"/>
    <w:rsid w:val="00C73EC4"/>
    <w:rsid w:val="00C74B00"/>
    <w:rsid w:val="00C74FB9"/>
    <w:rsid w:val="00C81C1E"/>
    <w:rsid w:val="00C82C94"/>
    <w:rsid w:val="00C82F95"/>
    <w:rsid w:val="00C83D26"/>
    <w:rsid w:val="00C94725"/>
    <w:rsid w:val="00C94745"/>
    <w:rsid w:val="00CA41A9"/>
    <w:rsid w:val="00CB4FFA"/>
    <w:rsid w:val="00CB57A2"/>
    <w:rsid w:val="00CC1475"/>
    <w:rsid w:val="00CC17A9"/>
    <w:rsid w:val="00CC3266"/>
    <w:rsid w:val="00CC4804"/>
    <w:rsid w:val="00CC5083"/>
    <w:rsid w:val="00CD3F36"/>
    <w:rsid w:val="00CD6535"/>
    <w:rsid w:val="00CD76FF"/>
    <w:rsid w:val="00CE68F2"/>
    <w:rsid w:val="00CF3080"/>
    <w:rsid w:val="00CF496A"/>
    <w:rsid w:val="00CF55A0"/>
    <w:rsid w:val="00CF5B1C"/>
    <w:rsid w:val="00CF78E4"/>
    <w:rsid w:val="00D005F4"/>
    <w:rsid w:val="00D00ECC"/>
    <w:rsid w:val="00D01DA5"/>
    <w:rsid w:val="00D035DF"/>
    <w:rsid w:val="00D10EA9"/>
    <w:rsid w:val="00D21A29"/>
    <w:rsid w:val="00D247C8"/>
    <w:rsid w:val="00D24B07"/>
    <w:rsid w:val="00D30E0C"/>
    <w:rsid w:val="00D37CCE"/>
    <w:rsid w:val="00D42E66"/>
    <w:rsid w:val="00D47CDE"/>
    <w:rsid w:val="00D51315"/>
    <w:rsid w:val="00D5233F"/>
    <w:rsid w:val="00D5381A"/>
    <w:rsid w:val="00D53947"/>
    <w:rsid w:val="00D542B0"/>
    <w:rsid w:val="00D551BC"/>
    <w:rsid w:val="00D629FD"/>
    <w:rsid w:val="00D648B3"/>
    <w:rsid w:val="00D70688"/>
    <w:rsid w:val="00D94AF7"/>
    <w:rsid w:val="00D963F1"/>
    <w:rsid w:val="00DA18F5"/>
    <w:rsid w:val="00DA2BB1"/>
    <w:rsid w:val="00DA5BC5"/>
    <w:rsid w:val="00DA5CD3"/>
    <w:rsid w:val="00DA6589"/>
    <w:rsid w:val="00DB249F"/>
    <w:rsid w:val="00DB2D01"/>
    <w:rsid w:val="00DB4182"/>
    <w:rsid w:val="00DB64F4"/>
    <w:rsid w:val="00DB6DA9"/>
    <w:rsid w:val="00DC01EB"/>
    <w:rsid w:val="00DC040C"/>
    <w:rsid w:val="00DC043E"/>
    <w:rsid w:val="00DC36AA"/>
    <w:rsid w:val="00DC56E8"/>
    <w:rsid w:val="00DC7F03"/>
    <w:rsid w:val="00DD53C9"/>
    <w:rsid w:val="00DE34D9"/>
    <w:rsid w:val="00DF7478"/>
    <w:rsid w:val="00E00489"/>
    <w:rsid w:val="00E14715"/>
    <w:rsid w:val="00E41452"/>
    <w:rsid w:val="00E43D03"/>
    <w:rsid w:val="00E478EF"/>
    <w:rsid w:val="00E5585C"/>
    <w:rsid w:val="00E57581"/>
    <w:rsid w:val="00E57C63"/>
    <w:rsid w:val="00E85056"/>
    <w:rsid w:val="00E850E7"/>
    <w:rsid w:val="00E85B79"/>
    <w:rsid w:val="00E928D2"/>
    <w:rsid w:val="00EA0979"/>
    <w:rsid w:val="00EA4071"/>
    <w:rsid w:val="00EA4F40"/>
    <w:rsid w:val="00EA5EA5"/>
    <w:rsid w:val="00EA5FA4"/>
    <w:rsid w:val="00EA68D4"/>
    <w:rsid w:val="00EB0A1B"/>
    <w:rsid w:val="00EB0B73"/>
    <w:rsid w:val="00EB4421"/>
    <w:rsid w:val="00EB45A9"/>
    <w:rsid w:val="00EC23B7"/>
    <w:rsid w:val="00EC5833"/>
    <w:rsid w:val="00ED1133"/>
    <w:rsid w:val="00ED5289"/>
    <w:rsid w:val="00EE272C"/>
    <w:rsid w:val="00EE4287"/>
    <w:rsid w:val="00EF06A6"/>
    <w:rsid w:val="00EF2254"/>
    <w:rsid w:val="00EF2EC2"/>
    <w:rsid w:val="00EF5128"/>
    <w:rsid w:val="00F0111A"/>
    <w:rsid w:val="00F1417D"/>
    <w:rsid w:val="00F15A1D"/>
    <w:rsid w:val="00F170D4"/>
    <w:rsid w:val="00F17981"/>
    <w:rsid w:val="00F3012D"/>
    <w:rsid w:val="00F3545B"/>
    <w:rsid w:val="00F462D5"/>
    <w:rsid w:val="00F47211"/>
    <w:rsid w:val="00F53455"/>
    <w:rsid w:val="00F5496A"/>
    <w:rsid w:val="00F57487"/>
    <w:rsid w:val="00F641FC"/>
    <w:rsid w:val="00F64BF8"/>
    <w:rsid w:val="00F72A51"/>
    <w:rsid w:val="00F74BAD"/>
    <w:rsid w:val="00F84623"/>
    <w:rsid w:val="00F84648"/>
    <w:rsid w:val="00F85C8E"/>
    <w:rsid w:val="00F86A05"/>
    <w:rsid w:val="00F879EC"/>
    <w:rsid w:val="00F87A24"/>
    <w:rsid w:val="00F926E8"/>
    <w:rsid w:val="00F9587C"/>
    <w:rsid w:val="00F959FF"/>
    <w:rsid w:val="00F97F90"/>
    <w:rsid w:val="00FA4108"/>
    <w:rsid w:val="00FA4F17"/>
    <w:rsid w:val="00FA703C"/>
    <w:rsid w:val="00FA7684"/>
    <w:rsid w:val="00FB4E02"/>
    <w:rsid w:val="00FB5E10"/>
    <w:rsid w:val="00FC24D6"/>
    <w:rsid w:val="00FC3B39"/>
    <w:rsid w:val="00FC7D05"/>
    <w:rsid w:val="00FD1005"/>
    <w:rsid w:val="00FE56ED"/>
    <w:rsid w:val="00FF035A"/>
    <w:rsid w:val="00FF7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09E4C4"/>
  <w15:chartTrackingRefBased/>
  <w15:docId w15:val="{203329E0-CAEE-4F0C-B941-ADD5AFCD3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6533C5"/>
    <w:rPr>
      <w:rFonts w:ascii="Times" w:eastAsia="Times New Roman" w:hAnsi="Tim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4C2CD9"/>
    <w:pPr>
      <w:tabs>
        <w:tab w:val="center" w:pos="4680"/>
        <w:tab w:val="right" w:pos="9360"/>
      </w:tabs>
    </w:pPr>
  </w:style>
  <w:style w:type="character" w:customStyle="1" w:styleId="KopfzeileZchn">
    <w:name w:val="Kopfzeile Zchn"/>
    <w:basedOn w:val="Absatz-Standardschriftart"/>
    <w:link w:val="Kopfzeile"/>
    <w:rsid w:val="004C2CD9"/>
    <w:rPr>
      <w:rFonts w:ascii="Times" w:eastAsia="Times New Roman" w:hAnsi="Times"/>
    </w:rPr>
  </w:style>
  <w:style w:type="paragraph" w:styleId="Fuzeile">
    <w:name w:val="footer"/>
    <w:basedOn w:val="Standard"/>
    <w:link w:val="FuzeileZchn"/>
    <w:uiPriority w:val="99"/>
    <w:rsid w:val="004C2CD9"/>
    <w:pPr>
      <w:tabs>
        <w:tab w:val="center" w:pos="4680"/>
        <w:tab w:val="right" w:pos="9360"/>
      </w:tabs>
    </w:pPr>
  </w:style>
  <w:style w:type="character" w:customStyle="1" w:styleId="FuzeileZchn">
    <w:name w:val="Fußzeile Zchn"/>
    <w:basedOn w:val="Absatz-Standardschriftart"/>
    <w:link w:val="Fuzeile"/>
    <w:uiPriority w:val="99"/>
    <w:rsid w:val="004C2CD9"/>
    <w:rPr>
      <w:rFonts w:ascii="Times" w:eastAsia="Times New Roman" w:hAnsi="Times"/>
    </w:rPr>
  </w:style>
  <w:style w:type="paragraph" w:styleId="Sprechblasentext">
    <w:name w:val="Balloon Text"/>
    <w:basedOn w:val="Standard"/>
    <w:link w:val="SprechblasentextZchn"/>
    <w:rsid w:val="004C2CD9"/>
    <w:rPr>
      <w:rFonts w:ascii="Segoe UI" w:hAnsi="Segoe UI" w:cs="Segoe UI"/>
      <w:sz w:val="18"/>
      <w:szCs w:val="18"/>
    </w:rPr>
  </w:style>
  <w:style w:type="character" w:customStyle="1" w:styleId="SprechblasentextZchn">
    <w:name w:val="Sprechblasentext Zchn"/>
    <w:basedOn w:val="Absatz-Standardschriftart"/>
    <w:link w:val="Sprechblasentext"/>
    <w:rsid w:val="004C2CD9"/>
    <w:rPr>
      <w:rFonts w:ascii="Segoe UI" w:eastAsia="Times New Roman" w:hAnsi="Segoe UI" w:cs="Segoe UI"/>
      <w:sz w:val="18"/>
      <w:szCs w:val="18"/>
    </w:rPr>
  </w:style>
  <w:style w:type="character" w:styleId="Platzhaltertext">
    <w:name w:val="Placeholder Text"/>
    <w:basedOn w:val="Absatz-Standardschriftart"/>
    <w:uiPriority w:val="99"/>
    <w:semiHidden/>
    <w:rsid w:val="0087723B"/>
    <w:rPr>
      <w:color w:val="808080"/>
    </w:rPr>
  </w:style>
  <w:style w:type="paragraph" w:styleId="berarbeitung">
    <w:name w:val="Revision"/>
    <w:hidden/>
    <w:uiPriority w:val="99"/>
    <w:semiHidden/>
    <w:rsid w:val="00734B33"/>
    <w:rPr>
      <w:rFonts w:ascii="Times" w:eastAsia="Times New Roman"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ategories xmlns="http://schemas.microsoft.com/sharepoint/v3" xsi:nil="true"/>
    <_dlc_DocId xmlns="6aa4f44c-6d48-45a6-9f20-7bc7e97ba668">HS21-2011754670-3277</_dlc_DocId>
    <_dlc_DocIdUrl xmlns="6aa4f44c-6d48-45a6-9f20-7bc7e97ba668">
      <Url>https://hubersuhner.sharepoint.com/teams/CorpAdminGroupStrategyandMA/_layouts/15/DocIdRedir.aspx?ID=HS21-2011754670-3277</Url>
      <Description>HS21-2011754670-3277</Description>
    </_dlc_DocIdUrl>
    <lcf76f155ced4ddcb4097134ff3c332f xmlns="d0492dc9-5ade-491f-8680-6d807bd0c12d">
      <Terms xmlns="http://schemas.microsoft.com/office/infopath/2007/PartnerControls"/>
    </lcf76f155ced4ddcb4097134ff3c332f>
    <TaxCatchAll xmlns="6aa4f44c-6d48-45a6-9f20-7bc7e97ba668" xsi:nil="true"/>
    <ArchiverLinkFileType xmlns="d0492dc9-5ade-491f-8680-6d807bd0c12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069A9791FE4FA34A89EAA848F2E8B61B" ma:contentTypeVersion="22" ma:contentTypeDescription="Ein neues Dokument erstellen." ma:contentTypeScope="" ma:versionID="3d5def67477f761c970759e7a70f4a75">
  <xsd:schema xmlns:xsd="http://www.w3.org/2001/XMLSchema" xmlns:xs="http://www.w3.org/2001/XMLSchema" xmlns:p="http://schemas.microsoft.com/office/2006/metadata/properties" xmlns:ns1="http://schemas.microsoft.com/sharepoint/v3" xmlns:ns2="d0492dc9-5ade-491f-8680-6d807bd0c12d" xmlns:ns3="6aa4f44c-6d48-45a6-9f20-7bc7e97ba668" targetNamespace="http://schemas.microsoft.com/office/2006/metadata/properties" ma:root="true" ma:fieldsID="e5511c1152113c358a61529f29ba7787" ns1:_="" ns2:_="" ns3:_="">
    <xsd:import namespace="http://schemas.microsoft.com/sharepoint/v3"/>
    <xsd:import namespace="d0492dc9-5ade-491f-8680-6d807bd0c12d"/>
    <xsd:import namespace="6aa4f44c-6d48-45a6-9f20-7bc7e97ba66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1:Categorie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ArchiverLinkFileType" minOccurs="0"/>
                <xsd:element ref="ns3:_dlc_DocId" minOccurs="0"/>
                <xsd:element ref="ns3:_dlc_DocIdUrl" minOccurs="0"/>
                <xsd:element ref="ns3:_dlc_DocIdPersistI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ies" ma:index="19" nillable="true" ma:displayName="Kategorien" ma:internalName="Categorie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492dc9-5ade-491f-8680-6d807bd0c1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53d48416-b9a2-41ca-aef0-d824a7a1f63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ArchiverLinkFileType" ma:index="26" nillable="true" ma:displayName="ArchiverLinkFileType" ma:hidden="true" ma:internalName="ArchiverLinkFileType">
      <xsd:simpleType>
        <xsd:restriction base="dms:Text"/>
      </xsd:simpleType>
    </xsd:element>
    <xsd:element name="MediaServiceLocation" ma:index="3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4f44c-6d48-45a6-9f20-7bc7e97ba668"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23" nillable="true" ma:displayName="Taxonomy Catch All Column" ma:hidden="true" ma:list="{4f8cb31d-9bf9-4559-8d6e-7a1e786662b7}" ma:internalName="TaxCatchAll" ma:showField="CatchAllData" ma:web="6aa4f44c-6d48-45a6-9f20-7bc7e97ba668">
      <xsd:complexType>
        <xsd:complexContent>
          <xsd:extension base="dms:MultiChoiceLookup">
            <xsd:sequence>
              <xsd:element name="Value" type="dms:Lookup" maxOccurs="unbounded" minOccurs="0" nillable="true"/>
            </xsd:sequence>
          </xsd:extension>
        </xsd:complexContent>
      </xsd:complexType>
    </xsd:element>
    <xsd:element name="_dlc_DocId" ma:index="27" nillable="true" ma:displayName="Wert der Dokument-ID" ma:description="Der Wert der diesem Element zugewiesenen Dokument-ID." ma:indexed="true" ma:internalName="_dlc_DocId" ma:readOnly="true">
      <xsd:simpleType>
        <xsd:restriction base="dms:Text"/>
      </xsd:simpleType>
    </xsd:element>
    <xsd:element name="_dlc_DocIdUrl" ma:index="28"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file>

<file path=customXml/itemProps1.xml><?xml version="1.0" encoding="utf-8"?>
<ds:datastoreItem xmlns:ds="http://schemas.openxmlformats.org/officeDocument/2006/customXml" ds:itemID="{C7DF2E48-0503-48E6-A680-F84CAEB20F10}">
  <ds:schemaRefs>
    <ds:schemaRef ds:uri="http://schemas.microsoft.com/sharepoint/v3/contenttype/forms"/>
  </ds:schemaRefs>
</ds:datastoreItem>
</file>

<file path=customXml/itemProps2.xml><?xml version="1.0" encoding="utf-8"?>
<ds:datastoreItem xmlns:ds="http://schemas.openxmlformats.org/officeDocument/2006/customXml" ds:itemID="{BD71B002-6F0E-40C3-BC0D-6197E901C9F7}">
  <ds:schemaRefs>
    <ds:schemaRef ds:uri="http://schemas.microsoft.com/office/2006/metadata/properties"/>
    <ds:schemaRef ds:uri="http://schemas.microsoft.com/office/infopath/2007/PartnerControls"/>
    <ds:schemaRef ds:uri="http://schemas.microsoft.com/sharepoint/v3"/>
    <ds:schemaRef ds:uri="6aa4f44c-6d48-45a6-9f20-7bc7e97ba668"/>
    <ds:schemaRef ds:uri="d0492dc9-5ade-491f-8680-6d807bd0c12d"/>
  </ds:schemaRefs>
</ds:datastoreItem>
</file>

<file path=customXml/itemProps3.xml><?xml version="1.0" encoding="utf-8"?>
<ds:datastoreItem xmlns:ds="http://schemas.openxmlformats.org/officeDocument/2006/customXml" ds:itemID="{B4B8867D-E977-45D5-951D-65B3F1EA92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0492dc9-5ade-491f-8680-6d807bd0c12d"/>
    <ds:schemaRef ds:uri="6aa4f44c-6d48-45a6-9f20-7bc7e97ba6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FAAEEF-02A0-4617-948B-4099E885BB35}">
  <ds:schemaRefs>
    <ds:schemaRef ds:uri="http://schemas.microsoft.com/sharepoint/events"/>
  </ds:schemaRefs>
</ds:datastoreItem>
</file>

<file path=docMetadata/LabelInfo.xml><?xml version="1.0" encoding="utf-8"?>
<clbl:labelList xmlns:clbl="http://schemas.microsoft.com/office/2020/mipLabelMetadata">
  <clbl:label id="{c6d8fe08-f565-4534-965a-95698574938a}" enabled="0" method="" siteId="{c6d8fe08-f565-4534-965a-95698574938a}"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849</Words>
  <Characters>5350</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Cincotta</dc:creator>
  <cp:lastModifiedBy>Schneider Res</cp:lastModifiedBy>
  <cp:revision>4</cp:revision>
  <cp:lastPrinted>2022-02-18T10:28:00Z</cp:lastPrinted>
  <dcterms:created xsi:type="dcterms:W3CDTF">2025-04-01T12:16:00Z</dcterms:created>
  <dcterms:modified xsi:type="dcterms:W3CDTF">2025-04-01T12:17:00Z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0x010100069A9791FE4FA34A89EAA848F2E8B61B</vt:lpwstr>
  </property>
  <property fmtid="{D5CDD505-2E9C-101B-9397-08002B2CF9AE}" pid="3" name="_dlc_DocIdItemGuid">
    <vt:lpwstr>367cb896-8185-4ced-aae8-a452f4782448</vt:lpwstr>
  </property>
  <property fmtid="{D5CDD505-2E9C-101B-9397-08002B2CF9AE}" pid="4" name="MediaServiceImageTags">
    <vt:lpwstr/>
  </property>
  <property fmtid="{D5CDD505-2E9C-101B-9397-08002B2CF9AE}" pid="5" name="RevIMBCS">
    <vt:lpwstr>4;#HS internal only|02642c3c-86e4-40ea-ac41-6962aa81e4d2</vt:lpwstr>
  </property>
  <property fmtid="{D5CDD505-2E9C-101B-9397-08002B2CF9AE}" pid="6" name="i0f84bba906045b4af568ee102a52dcb">
    <vt:lpwstr>HS internal only|02642c3c-86e4-40ea-ac41-6962aa81e4d2</vt:lpwstr>
  </property>
</Properties>
</file>