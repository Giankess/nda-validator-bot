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2B3A3" w14:textId="77777777" w:rsidR="00043911" w:rsidRPr="008611F0" w:rsidRDefault="00043911" w:rsidP="008611F0">
      <w:pPr>
        <w:tabs>
          <w:tab w:val="left" w:pos="5670"/>
        </w:tabs>
        <w:jc w:val="left"/>
        <w:rPr>
          <w:rFonts w:ascii="Verdana" w:hAnsi="Verdana"/>
          <w:sz w:val="20"/>
          <w:szCs w:val="20"/>
          <w:lang w:val="en-US"/>
        </w:rPr>
      </w:pPr>
    </w:p>
    <w:p w14:paraId="61425BEA" w14:textId="77777777" w:rsidR="003556E1" w:rsidRDefault="003556E1" w:rsidP="008611F0">
      <w:pPr>
        <w:tabs>
          <w:tab w:val="left" w:pos="426"/>
        </w:tabs>
        <w:spacing w:after="0"/>
        <w:jc w:val="left"/>
        <w:rPr>
          <w:rFonts w:ascii="Verdana" w:hAnsi="Verdana" w:cs="Times New Roman"/>
          <w:sz w:val="20"/>
          <w:szCs w:val="20"/>
          <w:lang w:eastAsia="en-US"/>
        </w:rPr>
      </w:pPr>
    </w:p>
    <w:p w14:paraId="49CD08D5" w14:textId="77777777" w:rsidR="003556E1" w:rsidRDefault="003556E1" w:rsidP="008611F0">
      <w:pPr>
        <w:tabs>
          <w:tab w:val="left" w:pos="426"/>
        </w:tabs>
        <w:spacing w:after="0"/>
        <w:jc w:val="left"/>
        <w:rPr>
          <w:rFonts w:ascii="Verdana" w:hAnsi="Verdana" w:cs="Times New Roman"/>
          <w:sz w:val="20"/>
          <w:szCs w:val="20"/>
          <w:lang w:eastAsia="en-US"/>
        </w:rPr>
      </w:pPr>
    </w:p>
    <w:p w14:paraId="59D8B1A3" w14:textId="77777777" w:rsidR="003556E1" w:rsidRDefault="003556E1" w:rsidP="008611F0">
      <w:pPr>
        <w:tabs>
          <w:tab w:val="left" w:pos="426"/>
        </w:tabs>
        <w:spacing w:after="0"/>
        <w:jc w:val="left"/>
        <w:rPr>
          <w:rFonts w:ascii="Verdana" w:hAnsi="Verdana" w:cs="Times New Roman"/>
          <w:sz w:val="20"/>
          <w:szCs w:val="20"/>
          <w:lang w:eastAsia="en-US"/>
        </w:rPr>
      </w:pPr>
    </w:p>
    <w:p w14:paraId="6923A762" w14:textId="77777777" w:rsidR="003556E1" w:rsidRDefault="003556E1" w:rsidP="008611F0">
      <w:pPr>
        <w:tabs>
          <w:tab w:val="left" w:pos="426"/>
        </w:tabs>
        <w:spacing w:after="0"/>
        <w:jc w:val="left"/>
        <w:rPr>
          <w:rFonts w:ascii="Verdana" w:hAnsi="Verdana" w:cs="Times New Roman"/>
          <w:sz w:val="20"/>
          <w:szCs w:val="20"/>
          <w:lang w:eastAsia="en-US"/>
        </w:rPr>
      </w:pPr>
    </w:p>
    <w:p w14:paraId="17D94D65" w14:textId="77777777" w:rsidR="003556E1" w:rsidRDefault="003556E1" w:rsidP="008611F0">
      <w:pPr>
        <w:tabs>
          <w:tab w:val="left" w:pos="426"/>
        </w:tabs>
        <w:spacing w:after="0"/>
        <w:jc w:val="left"/>
        <w:rPr>
          <w:rFonts w:ascii="Verdana" w:hAnsi="Verdana" w:cs="Times New Roman"/>
          <w:sz w:val="20"/>
          <w:szCs w:val="20"/>
          <w:lang w:eastAsia="en-US"/>
        </w:rPr>
      </w:pPr>
    </w:p>
    <w:p w14:paraId="067AD9A9" w14:textId="77777777" w:rsidR="003556E1" w:rsidRDefault="003556E1" w:rsidP="008611F0">
      <w:pPr>
        <w:tabs>
          <w:tab w:val="left" w:pos="426"/>
        </w:tabs>
        <w:spacing w:after="0"/>
        <w:jc w:val="left"/>
        <w:rPr>
          <w:rFonts w:ascii="Verdana" w:hAnsi="Verdana" w:cs="Times New Roman"/>
          <w:sz w:val="20"/>
          <w:szCs w:val="20"/>
          <w:lang w:eastAsia="en-US"/>
        </w:rPr>
      </w:pPr>
    </w:p>
    <w:p w14:paraId="31FCE430" w14:textId="77777777" w:rsidR="003556E1" w:rsidRDefault="003556E1" w:rsidP="008611F0">
      <w:pPr>
        <w:tabs>
          <w:tab w:val="left" w:pos="426"/>
        </w:tabs>
        <w:spacing w:after="0"/>
        <w:jc w:val="left"/>
        <w:rPr>
          <w:rFonts w:ascii="Verdana" w:hAnsi="Verdana" w:cs="Times New Roman"/>
          <w:sz w:val="20"/>
          <w:szCs w:val="20"/>
          <w:lang w:eastAsia="en-US"/>
        </w:rPr>
      </w:pPr>
    </w:p>
    <w:p w14:paraId="4DCADD54" w14:textId="77777777" w:rsidR="003556E1" w:rsidRDefault="003556E1" w:rsidP="008611F0">
      <w:pPr>
        <w:tabs>
          <w:tab w:val="left" w:pos="426"/>
        </w:tabs>
        <w:spacing w:after="0"/>
        <w:jc w:val="left"/>
        <w:rPr>
          <w:rFonts w:ascii="Verdana" w:hAnsi="Verdana" w:cs="Times New Roman"/>
          <w:sz w:val="20"/>
          <w:szCs w:val="20"/>
          <w:lang w:eastAsia="en-US"/>
        </w:rPr>
      </w:pPr>
    </w:p>
    <w:p w14:paraId="7A99BBD3" w14:textId="77777777" w:rsidR="008611F0" w:rsidRPr="008611F0" w:rsidRDefault="008611F0" w:rsidP="008611F0">
      <w:pPr>
        <w:tabs>
          <w:tab w:val="left" w:pos="426"/>
        </w:tabs>
        <w:spacing w:after="0"/>
        <w:jc w:val="left"/>
        <w:rPr>
          <w:rFonts w:ascii="Verdana" w:hAnsi="Verdana" w:cs="Times New Roman"/>
          <w:sz w:val="20"/>
          <w:szCs w:val="20"/>
          <w:lang w:eastAsia="en-US"/>
        </w:rPr>
      </w:pPr>
      <w:r w:rsidRPr="008611F0">
        <w:rPr>
          <w:rFonts w:ascii="Verdana" w:hAnsi="Verdana" w:cs="Times New Roman"/>
          <w:sz w:val="20"/>
          <w:szCs w:val="20"/>
          <w:lang w:eastAsia="en-US"/>
        </w:rPr>
        <w:t>To:</w:t>
      </w:r>
      <w:r w:rsidRPr="008611F0">
        <w:rPr>
          <w:rFonts w:ascii="Verdana" w:hAnsi="Verdana" w:cs="Times New Roman"/>
          <w:sz w:val="20"/>
          <w:szCs w:val="20"/>
          <w:lang w:eastAsia="en-US"/>
        </w:rPr>
        <w:tab/>
      </w:r>
      <w:r w:rsidR="008709AD">
        <w:rPr>
          <w:rFonts w:ascii="Verdana" w:hAnsi="Verdana" w:cs="Times New Roman"/>
          <w:sz w:val="20"/>
          <w:szCs w:val="20"/>
          <w:highlight w:val="yellow"/>
          <w:lang w:eastAsia="en-US"/>
        </w:rPr>
        <w:t>[Insert name of potential bidder</w:t>
      </w:r>
      <w:r w:rsidRPr="008611F0">
        <w:rPr>
          <w:rFonts w:ascii="Verdana" w:hAnsi="Verdana" w:cs="Times New Roman"/>
          <w:sz w:val="20"/>
          <w:szCs w:val="20"/>
          <w:highlight w:val="yellow"/>
          <w:lang w:eastAsia="en-US"/>
        </w:rPr>
        <w:t>]</w:t>
      </w:r>
      <w:r w:rsidRPr="008611F0">
        <w:rPr>
          <w:rFonts w:ascii="Verdana" w:hAnsi="Verdana" w:cs="Times New Roman"/>
          <w:sz w:val="20"/>
          <w:szCs w:val="20"/>
          <w:lang w:eastAsia="en-US"/>
        </w:rPr>
        <w:t xml:space="preserve"> (</w:t>
      </w:r>
      <w:r w:rsidR="004560BC">
        <w:rPr>
          <w:rFonts w:ascii="Verdana" w:hAnsi="Verdana" w:cs="Times New Roman"/>
          <w:sz w:val="20"/>
          <w:szCs w:val="20"/>
          <w:lang w:eastAsia="en-US"/>
        </w:rPr>
        <w:t>"</w:t>
      </w:r>
      <w:r w:rsidRPr="008611F0">
        <w:rPr>
          <w:rFonts w:ascii="Verdana" w:hAnsi="Verdana" w:cs="Times New Roman"/>
          <w:b/>
          <w:sz w:val="20"/>
          <w:szCs w:val="20"/>
          <w:lang w:eastAsia="en-US"/>
        </w:rPr>
        <w:t>you</w:t>
      </w:r>
      <w:r w:rsidR="004560BC">
        <w:rPr>
          <w:rFonts w:ascii="Verdana" w:hAnsi="Verdana" w:cs="Times New Roman"/>
          <w:sz w:val="20"/>
          <w:szCs w:val="20"/>
          <w:lang w:eastAsia="en-US"/>
        </w:rPr>
        <w:t>"</w:t>
      </w:r>
      <w:r w:rsidRPr="008611F0">
        <w:rPr>
          <w:rFonts w:ascii="Verdana" w:hAnsi="Verdana" w:cs="Times New Roman"/>
          <w:sz w:val="20"/>
          <w:szCs w:val="20"/>
          <w:lang w:eastAsia="en-US"/>
        </w:rPr>
        <w:t>)</w:t>
      </w:r>
    </w:p>
    <w:p w14:paraId="76C78576" w14:textId="77777777" w:rsidR="008611F0" w:rsidRPr="008611F0" w:rsidRDefault="008611F0" w:rsidP="008611F0">
      <w:pPr>
        <w:tabs>
          <w:tab w:val="left" w:pos="426"/>
        </w:tabs>
        <w:spacing w:after="0"/>
        <w:jc w:val="left"/>
        <w:rPr>
          <w:rFonts w:ascii="Verdana" w:hAnsi="Verdana" w:cs="Times New Roman"/>
          <w:sz w:val="20"/>
          <w:szCs w:val="20"/>
          <w:lang w:eastAsia="en-US"/>
        </w:rPr>
      </w:pPr>
      <w:r>
        <w:rPr>
          <w:rFonts w:ascii="Verdana" w:hAnsi="Verdana" w:cs="Times New Roman"/>
          <w:sz w:val="20"/>
          <w:szCs w:val="20"/>
          <w:lang w:eastAsia="en-US"/>
        </w:rPr>
        <w:tab/>
      </w:r>
      <w:r w:rsidR="008709AD">
        <w:rPr>
          <w:rFonts w:ascii="Verdana" w:hAnsi="Verdana"/>
          <w:sz w:val="20"/>
          <w:szCs w:val="20"/>
          <w:highlight w:val="yellow"/>
        </w:rPr>
        <w:t>[Insert address</w:t>
      </w:r>
      <w:r w:rsidRPr="00AE3AC6">
        <w:rPr>
          <w:rFonts w:ascii="Verdana" w:hAnsi="Verdana"/>
          <w:sz w:val="20"/>
          <w:szCs w:val="20"/>
          <w:highlight w:val="yellow"/>
        </w:rPr>
        <w:t>]</w:t>
      </w:r>
    </w:p>
    <w:p w14:paraId="5F57EACA" w14:textId="77777777" w:rsidR="008611F0" w:rsidRPr="008611F0" w:rsidRDefault="008611F0" w:rsidP="008611F0">
      <w:pPr>
        <w:tabs>
          <w:tab w:val="left" w:pos="426"/>
        </w:tabs>
        <w:spacing w:after="0"/>
        <w:jc w:val="left"/>
        <w:rPr>
          <w:rFonts w:ascii="Verdana" w:hAnsi="Verdana" w:cs="Times New Roman"/>
          <w:sz w:val="20"/>
          <w:szCs w:val="20"/>
          <w:lang w:eastAsia="en-US"/>
        </w:rPr>
      </w:pPr>
      <w:r>
        <w:rPr>
          <w:rFonts w:ascii="Verdana" w:hAnsi="Verdana" w:cs="Times New Roman"/>
          <w:sz w:val="20"/>
          <w:szCs w:val="20"/>
          <w:lang w:eastAsia="en-US"/>
        </w:rPr>
        <w:tab/>
      </w:r>
    </w:p>
    <w:p w14:paraId="4AD72904" w14:textId="77777777" w:rsidR="008611F0" w:rsidRPr="008611F0" w:rsidRDefault="008611F0" w:rsidP="008611F0">
      <w:pPr>
        <w:tabs>
          <w:tab w:val="left" w:pos="5670"/>
        </w:tabs>
        <w:jc w:val="left"/>
        <w:rPr>
          <w:rFonts w:ascii="Verdana" w:hAnsi="Verdana"/>
          <w:sz w:val="20"/>
          <w:szCs w:val="20"/>
        </w:rPr>
      </w:pPr>
    </w:p>
    <w:p w14:paraId="3B4D4BEE" w14:textId="77777777" w:rsidR="00556B00" w:rsidRDefault="00556B00" w:rsidP="008611F0">
      <w:pPr>
        <w:tabs>
          <w:tab w:val="left" w:pos="5670"/>
        </w:tabs>
        <w:jc w:val="left"/>
        <w:rPr>
          <w:rFonts w:ascii="Verdana" w:hAnsi="Verdana"/>
          <w:sz w:val="20"/>
          <w:szCs w:val="20"/>
          <w:highlight w:val="yellow"/>
          <w:lang w:val="en-US"/>
        </w:rPr>
      </w:pPr>
    </w:p>
    <w:p w14:paraId="1F66BC42" w14:textId="77777777" w:rsidR="003556E1" w:rsidRDefault="003556E1" w:rsidP="008611F0">
      <w:pPr>
        <w:tabs>
          <w:tab w:val="left" w:pos="5670"/>
        </w:tabs>
        <w:jc w:val="left"/>
        <w:rPr>
          <w:rFonts w:ascii="Verdana" w:hAnsi="Verdana"/>
          <w:sz w:val="20"/>
          <w:szCs w:val="20"/>
          <w:highlight w:val="yellow"/>
          <w:lang w:val="en-US"/>
        </w:rPr>
      </w:pPr>
    </w:p>
    <w:p w14:paraId="4350FECD" w14:textId="77777777" w:rsidR="003556E1" w:rsidRDefault="003556E1" w:rsidP="008611F0">
      <w:pPr>
        <w:tabs>
          <w:tab w:val="left" w:pos="5670"/>
        </w:tabs>
        <w:jc w:val="left"/>
        <w:rPr>
          <w:rFonts w:ascii="Verdana" w:hAnsi="Verdana"/>
          <w:sz w:val="20"/>
          <w:szCs w:val="20"/>
          <w:highlight w:val="yellow"/>
          <w:lang w:val="en-US"/>
        </w:rPr>
      </w:pPr>
    </w:p>
    <w:p w14:paraId="154BDB9D" w14:textId="77777777" w:rsidR="008611F0" w:rsidRPr="008611F0" w:rsidRDefault="00556B00" w:rsidP="008611F0">
      <w:pPr>
        <w:tabs>
          <w:tab w:val="left" w:pos="5670"/>
        </w:tabs>
        <w:jc w:val="left"/>
        <w:rPr>
          <w:rFonts w:ascii="Verdana" w:hAnsi="Verdana"/>
          <w:sz w:val="20"/>
          <w:szCs w:val="20"/>
          <w:lang w:val="en-US"/>
        </w:rPr>
      </w:pPr>
      <w:r w:rsidRPr="00556B00">
        <w:rPr>
          <w:rFonts w:ascii="Verdana" w:hAnsi="Verdana"/>
          <w:sz w:val="20"/>
          <w:szCs w:val="20"/>
          <w:highlight w:val="yellow"/>
          <w:lang w:val="en-US"/>
        </w:rPr>
        <w:t>[Date]</w:t>
      </w:r>
    </w:p>
    <w:p w14:paraId="1A34C10C" w14:textId="77777777" w:rsidR="00043911" w:rsidRPr="008611F0" w:rsidRDefault="00043911">
      <w:pPr>
        <w:spacing w:after="0"/>
        <w:jc w:val="left"/>
        <w:rPr>
          <w:rFonts w:ascii="Verdana" w:hAnsi="Verdana"/>
          <w:sz w:val="20"/>
          <w:szCs w:val="20"/>
          <w:lang w:val="en-US"/>
        </w:rPr>
      </w:pPr>
    </w:p>
    <w:p w14:paraId="74DEA6DF" w14:textId="77777777" w:rsidR="00556B00" w:rsidRDefault="00556B00" w:rsidP="00556B00">
      <w:pPr>
        <w:jc w:val="left"/>
        <w:rPr>
          <w:rFonts w:ascii="Verdana" w:hAnsi="Verdana"/>
          <w:b/>
          <w:sz w:val="20"/>
          <w:szCs w:val="20"/>
        </w:rPr>
      </w:pPr>
    </w:p>
    <w:p w14:paraId="1CB4BE16" w14:textId="77777777" w:rsidR="00043911" w:rsidRPr="008611F0" w:rsidRDefault="003556E1" w:rsidP="00556B00">
      <w:pPr>
        <w:jc w:val="left"/>
        <w:rPr>
          <w:rFonts w:ascii="Verdana" w:hAnsi="Verdana"/>
          <w:b/>
          <w:sz w:val="20"/>
          <w:szCs w:val="20"/>
        </w:rPr>
      </w:pPr>
      <w:r>
        <w:rPr>
          <w:rFonts w:ascii="Verdana" w:hAnsi="Verdana"/>
          <w:b/>
          <w:sz w:val="20"/>
          <w:szCs w:val="20"/>
        </w:rPr>
        <w:t>Non Disclosure Agreement</w:t>
      </w:r>
    </w:p>
    <w:p w14:paraId="5CED1C3F" w14:textId="77777777" w:rsidR="00043911" w:rsidRPr="008611F0" w:rsidRDefault="00043911">
      <w:pPr>
        <w:spacing w:after="0"/>
        <w:jc w:val="left"/>
        <w:rPr>
          <w:rFonts w:ascii="Verdana" w:hAnsi="Verdana"/>
          <w:sz w:val="20"/>
          <w:szCs w:val="20"/>
        </w:rPr>
      </w:pPr>
    </w:p>
    <w:p w14:paraId="0F6176F4" w14:textId="77777777" w:rsidR="00043911" w:rsidRDefault="00043911">
      <w:pPr>
        <w:jc w:val="left"/>
        <w:rPr>
          <w:rFonts w:ascii="Verdana" w:hAnsi="Verdana"/>
          <w:sz w:val="20"/>
          <w:szCs w:val="20"/>
        </w:rPr>
      </w:pPr>
      <w:r w:rsidRPr="008611F0">
        <w:rPr>
          <w:rFonts w:ascii="Verdana" w:hAnsi="Verdana"/>
          <w:sz w:val="20"/>
          <w:szCs w:val="20"/>
        </w:rPr>
        <w:t xml:space="preserve">Dear </w:t>
      </w:r>
      <w:r w:rsidR="00231B91" w:rsidRPr="008611F0">
        <w:rPr>
          <w:rFonts w:ascii="Verdana" w:hAnsi="Verdana"/>
          <w:sz w:val="20"/>
          <w:szCs w:val="20"/>
        </w:rPr>
        <w:t>Sir</w:t>
      </w:r>
      <w:r w:rsidR="008611F0">
        <w:rPr>
          <w:rFonts w:ascii="Verdana" w:hAnsi="Verdana"/>
          <w:sz w:val="20"/>
          <w:szCs w:val="20"/>
        </w:rPr>
        <w:t>/Madam</w:t>
      </w:r>
      <w:r w:rsidRPr="008611F0">
        <w:rPr>
          <w:rFonts w:ascii="Verdana" w:hAnsi="Verdana"/>
          <w:sz w:val="20"/>
          <w:szCs w:val="20"/>
        </w:rPr>
        <w:t>,</w:t>
      </w:r>
    </w:p>
    <w:p w14:paraId="291D2EDB" w14:textId="37BC932A" w:rsidR="003556E1" w:rsidRDefault="008611F0" w:rsidP="00421B0E">
      <w:pPr>
        <w:rPr>
          <w:rFonts w:ascii="Verdana" w:hAnsi="Verdana"/>
          <w:sz w:val="20"/>
          <w:szCs w:val="20"/>
        </w:rPr>
      </w:pPr>
      <w:r w:rsidRPr="008611F0">
        <w:rPr>
          <w:rFonts w:ascii="Verdana" w:hAnsi="Verdana"/>
          <w:sz w:val="20"/>
          <w:szCs w:val="20"/>
        </w:rPr>
        <w:t xml:space="preserve">Q Advisors, Maximilianstrasse 13, 80539 Munich, Germany, is </w:t>
      </w:r>
      <w:r>
        <w:rPr>
          <w:rFonts w:ascii="Verdana" w:hAnsi="Verdana"/>
          <w:sz w:val="20"/>
          <w:szCs w:val="20"/>
        </w:rPr>
        <w:t>exclusively retained to represent the owners (hereinafter referred to as the "</w:t>
      </w:r>
      <w:r w:rsidRPr="008611F0">
        <w:rPr>
          <w:rFonts w:ascii="Verdana" w:hAnsi="Verdana"/>
          <w:b/>
          <w:sz w:val="20"/>
          <w:szCs w:val="20"/>
        </w:rPr>
        <w:t>Vendors</w:t>
      </w:r>
      <w:r>
        <w:rPr>
          <w:rFonts w:ascii="Verdana" w:hAnsi="Verdana"/>
          <w:sz w:val="20"/>
          <w:szCs w:val="20"/>
        </w:rPr>
        <w:t xml:space="preserve">") of the </w:t>
      </w:r>
      <w:r w:rsidR="00FB069A">
        <w:rPr>
          <w:rFonts w:ascii="Verdana" w:hAnsi="Verdana"/>
          <w:sz w:val="20"/>
          <w:szCs w:val="20"/>
        </w:rPr>
        <w:t>Company X</w:t>
      </w:r>
      <w:r>
        <w:rPr>
          <w:rFonts w:ascii="Verdana" w:hAnsi="Verdana"/>
          <w:sz w:val="20"/>
          <w:szCs w:val="20"/>
        </w:rPr>
        <w:t xml:space="preserve"> </w:t>
      </w:r>
      <w:r w:rsidR="009E2995">
        <w:rPr>
          <w:rFonts w:ascii="Verdana" w:hAnsi="Verdana"/>
          <w:sz w:val="20"/>
          <w:szCs w:val="20"/>
        </w:rPr>
        <w:t xml:space="preserve">in </w:t>
      </w:r>
      <w:r w:rsidR="00231B91" w:rsidRPr="008611F0">
        <w:rPr>
          <w:rFonts w:ascii="Verdana" w:hAnsi="Verdana"/>
          <w:sz w:val="20"/>
          <w:szCs w:val="20"/>
        </w:rPr>
        <w:t xml:space="preserve">a potential acquisition </w:t>
      </w:r>
      <w:r w:rsidR="00534322">
        <w:rPr>
          <w:rFonts w:ascii="Verdana" w:hAnsi="Verdana"/>
          <w:sz w:val="20"/>
          <w:szCs w:val="20"/>
        </w:rPr>
        <w:t xml:space="preserve">by you </w:t>
      </w:r>
      <w:r w:rsidR="00231B91" w:rsidRPr="008611F0">
        <w:rPr>
          <w:rFonts w:ascii="Verdana" w:hAnsi="Verdana"/>
          <w:sz w:val="20"/>
          <w:szCs w:val="20"/>
        </w:rPr>
        <w:t xml:space="preserve">of all or parts of the shares </w:t>
      </w:r>
      <w:r w:rsidR="009E2995">
        <w:rPr>
          <w:rFonts w:ascii="Verdana" w:hAnsi="Verdana"/>
          <w:sz w:val="20"/>
          <w:szCs w:val="20"/>
        </w:rPr>
        <w:t xml:space="preserve">of </w:t>
      </w:r>
      <w:r w:rsidR="00FB069A">
        <w:rPr>
          <w:rFonts w:ascii="Verdana" w:hAnsi="Verdana"/>
          <w:sz w:val="20"/>
          <w:szCs w:val="20"/>
        </w:rPr>
        <w:t>Company Z</w:t>
      </w:r>
      <w:r w:rsidR="00534322">
        <w:rPr>
          <w:rFonts w:ascii="Verdana" w:hAnsi="Verdana"/>
          <w:sz w:val="20"/>
          <w:szCs w:val="20"/>
        </w:rPr>
        <w:t xml:space="preserve"> (the "</w:t>
      </w:r>
      <w:r w:rsidR="00534322" w:rsidRPr="00534322">
        <w:rPr>
          <w:rFonts w:ascii="Verdana" w:hAnsi="Verdana"/>
          <w:b/>
          <w:sz w:val="20"/>
          <w:szCs w:val="20"/>
        </w:rPr>
        <w:t>Company</w:t>
      </w:r>
      <w:r w:rsidR="00534322">
        <w:rPr>
          <w:rFonts w:ascii="Verdana" w:hAnsi="Verdana"/>
          <w:sz w:val="20"/>
          <w:szCs w:val="20"/>
        </w:rPr>
        <w:t xml:space="preserve">") and its direct and indirect subsidiaries </w:t>
      </w:r>
      <w:r w:rsidR="00FB069A">
        <w:rPr>
          <w:rFonts w:ascii="Verdana" w:hAnsi="Verdana"/>
          <w:sz w:val="20"/>
          <w:szCs w:val="20"/>
        </w:rPr>
        <w:t>Company A</w:t>
      </w:r>
      <w:r w:rsidR="009E2995">
        <w:rPr>
          <w:rFonts w:ascii="Verdana" w:hAnsi="Verdana"/>
          <w:sz w:val="20"/>
          <w:szCs w:val="20"/>
        </w:rPr>
        <w:t xml:space="preserve">, </w:t>
      </w:r>
      <w:r w:rsidR="00FB069A">
        <w:rPr>
          <w:rFonts w:ascii="Verdana" w:hAnsi="Verdana"/>
          <w:sz w:val="20"/>
          <w:szCs w:val="20"/>
        </w:rPr>
        <w:t>Company B</w:t>
      </w:r>
      <w:r w:rsidR="009E2995">
        <w:rPr>
          <w:rFonts w:ascii="Verdana" w:hAnsi="Verdana"/>
          <w:sz w:val="20"/>
          <w:szCs w:val="20"/>
        </w:rPr>
        <w:t xml:space="preserve">, </w:t>
      </w:r>
      <w:r w:rsidR="00FB069A">
        <w:rPr>
          <w:rFonts w:ascii="Verdana" w:hAnsi="Verdana"/>
          <w:sz w:val="20"/>
          <w:szCs w:val="20"/>
        </w:rPr>
        <w:t>Company C</w:t>
      </w:r>
      <w:r w:rsidR="009E2995">
        <w:rPr>
          <w:rFonts w:ascii="Verdana" w:hAnsi="Verdana"/>
          <w:sz w:val="20"/>
          <w:szCs w:val="20"/>
        </w:rPr>
        <w:t xml:space="preserve"> and </w:t>
      </w:r>
      <w:r w:rsidR="00FB069A">
        <w:rPr>
          <w:rFonts w:ascii="Verdana" w:hAnsi="Verdana"/>
          <w:sz w:val="20"/>
          <w:szCs w:val="20"/>
        </w:rPr>
        <w:t>Company D</w:t>
      </w:r>
      <w:r w:rsidR="009E2995">
        <w:rPr>
          <w:rFonts w:ascii="Verdana" w:hAnsi="Verdana"/>
          <w:sz w:val="20"/>
          <w:szCs w:val="20"/>
        </w:rPr>
        <w:t xml:space="preserve"> </w:t>
      </w:r>
      <w:r w:rsidR="009E2995" w:rsidRPr="009E2995">
        <w:rPr>
          <w:rFonts w:ascii="Verdana" w:hAnsi="Verdana"/>
          <w:sz w:val="20"/>
          <w:szCs w:val="20"/>
        </w:rPr>
        <w:t>(</w:t>
      </w:r>
      <w:r w:rsidR="00534322">
        <w:rPr>
          <w:rFonts w:ascii="Verdana" w:hAnsi="Verdana"/>
          <w:sz w:val="20"/>
          <w:szCs w:val="20"/>
        </w:rPr>
        <w:t>the Company and the subsidiaries, all</w:t>
      </w:r>
      <w:r w:rsidR="009E2995">
        <w:rPr>
          <w:rFonts w:ascii="Verdana" w:hAnsi="Verdana"/>
          <w:sz w:val="20"/>
          <w:szCs w:val="20"/>
        </w:rPr>
        <w:t xml:space="preserve"> domiciled in Switzerland, together the "</w:t>
      </w:r>
      <w:r w:rsidR="00836EAF" w:rsidRPr="00836EAF">
        <w:rPr>
          <w:rFonts w:ascii="Verdana" w:hAnsi="Verdana"/>
          <w:b/>
          <w:sz w:val="20"/>
          <w:szCs w:val="20"/>
        </w:rPr>
        <w:t>Companies</w:t>
      </w:r>
      <w:r w:rsidR="00836EAF">
        <w:rPr>
          <w:rFonts w:ascii="Verdana" w:hAnsi="Verdana"/>
          <w:sz w:val="20"/>
          <w:szCs w:val="20"/>
        </w:rPr>
        <w:t>" or the "</w:t>
      </w:r>
      <w:r w:rsidR="009E2995" w:rsidRPr="009E2995">
        <w:rPr>
          <w:rFonts w:ascii="Verdana" w:hAnsi="Verdana"/>
          <w:b/>
          <w:sz w:val="20"/>
          <w:szCs w:val="20"/>
        </w:rPr>
        <w:t>Target</w:t>
      </w:r>
      <w:r w:rsidR="00534322">
        <w:rPr>
          <w:rFonts w:ascii="Verdana" w:hAnsi="Verdana"/>
          <w:sz w:val="20"/>
          <w:szCs w:val="20"/>
        </w:rPr>
        <w:t xml:space="preserve">"; such proposed acquisition </w:t>
      </w:r>
      <w:r w:rsidR="00231B91" w:rsidRPr="008611F0">
        <w:rPr>
          <w:rFonts w:ascii="Verdana" w:hAnsi="Verdana"/>
          <w:sz w:val="20"/>
          <w:szCs w:val="20"/>
        </w:rPr>
        <w:t>the "</w:t>
      </w:r>
      <w:r w:rsidR="00231B91" w:rsidRPr="008611F0">
        <w:rPr>
          <w:rFonts w:ascii="Verdana" w:hAnsi="Verdana"/>
          <w:b/>
          <w:sz w:val="20"/>
          <w:szCs w:val="20"/>
        </w:rPr>
        <w:t>Potential Transaction</w:t>
      </w:r>
      <w:r w:rsidR="003556E1">
        <w:rPr>
          <w:rFonts w:ascii="Verdana" w:hAnsi="Verdana"/>
          <w:sz w:val="20"/>
          <w:szCs w:val="20"/>
        </w:rPr>
        <w:t>")</w:t>
      </w:r>
      <w:r w:rsidR="008B0F2E" w:rsidRPr="008611F0">
        <w:rPr>
          <w:rFonts w:ascii="Verdana" w:hAnsi="Verdana"/>
          <w:sz w:val="20"/>
          <w:szCs w:val="20"/>
        </w:rPr>
        <w:t xml:space="preserve">, which will </w:t>
      </w:r>
      <w:r w:rsidR="00231B91" w:rsidRPr="008611F0">
        <w:rPr>
          <w:rFonts w:ascii="Verdana" w:hAnsi="Verdana"/>
          <w:sz w:val="20"/>
          <w:szCs w:val="20"/>
        </w:rPr>
        <w:t xml:space="preserve">be referred </w:t>
      </w:r>
      <w:r w:rsidR="008B0F2E" w:rsidRPr="008611F0">
        <w:rPr>
          <w:rFonts w:ascii="Verdana" w:hAnsi="Verdana"/>
          <w:sz w:val="20"/>
          <w:szCs w:val="20"/>
        </w:rPr>
        <w:t xml:space="preserve">to </w:t>
      </w:r>
      <w:r w:rsidR="00231B91" w:rsidRPr="008611F0">
        <w:rPr>
          <w:rFonts w:ascii="Verdana" w:hAnsi="Verdana"/>
          <w:sz w:val="20"/>
          <w:szCs w:val="20"/>
        </w:rPr>
        <w:t>as project "</w:t>
      </w:r>
      <w:r w:rsidR="00231B91" w:rsidRPr="008611F0">
        <w:rPr>
          <w:rFonts w:ascii="Verdana" w:hAnsi="Verdana"/>
          <w:b/>
          <w:sz w:val="20"/>
          <w:szCs w:val="20"/>
        </w:rPr>
        <w:t>Signal</w:t>
      </w:r>
      <w:r w:rsidR="003556E1">
        <w:rPr>
          <w:rFonts w:ascii="Verdana" w:hAnsi="Verdana"/>
          <w:sz w:val="20"/>
          <w:szCs w:val="20"/>
        </w:rPr>
        <w:t>".</w:t>
      </w:r>
    </w:p>
    <w:p w14:paraId="5F9B5495" w14:textId="77777777" w:rsidR="003556E1" w:rsidRDefault="003556E1" w:rsidP="00421B0E">
      <w:pPr>
        <w:rPr>
          <w:rFonts w:ascii="Verdana" w:hAnsi="Verdana"/>
          <w:sz w:val="20"/>
          <w:szCs w:val="20"/>
        </w:rPr>
      </w:pPr>
      <w:r>
        <w:rPr>
          <w:rFonts w:ascii="Verdana" w:hAnsi="Verdana"/>
          <w:sz w:val="20"/>
          <w:szCs w:val="20"/>
        </w:rPr>
        <w:t xml:space="preserve">We understand that you wish to receive certain information relating to project Signal in connection with the investigation of the Potential Transaction. </w:t>
      </w:r>
      <w:r w:rsidRPr="003556E1">
        <w:rPr>
          <w:rFonts w:ascii="Verdana" w:hAnsi="Verdana"/>
          <w:sz w:val="20"/>
          <w:szCs w:val="20"/>
        </w:rPr>
        <w:t xml:space="preserve">In consideration of making available to you such information and </w:t>
      </w:r>
      <w:r>
        <w:rPr>
          <w:rFonts w:ascii="Verdana" w:hAnsi="Verdana"/>
          <w:sz w:val="20"/>
          <w:szCs w:val="20"/>
        </w:rPr>
        <w:t>discussing with you the Potential</w:t>
      </w:r>
      <w:r w:rsidRPr="003556E1">
        <w:rPr>
          <w:rFonts w:ascii="Verdana" w:hAnsi="Verdana"/>
          <w:sz w:val="20"/>
          <w:szCs w:val="20"/>
        </w:rPr>
        <w:t xml:space="preserve"> Transaction, you hereby undertake and agree to the terms of this le</w:t>
      </w:r>
      <w:r>
        <w:rPr>
          <w:rFonts w:ascii="Verdana" w:hAnsi="Verdana"/>
          <w:sz w:val="20"/>
          <w:szCs w:val="20"/>
        </w:rPr>
        <w:t>tter agreement (this "</w:t>
      </w:r>
      <w:r w:rsidRPr="003556E1">
        <w:rPr>
          <w:rFonts w:ascii="Verdana" w:hAnsi="Verdana"/>
          <w:b/>
          <w:sz w:val="20"/>
          <w:szCs w:val="20"/>
        </w:rPr>
        <w:t>Agreement</w:t>
      </w:r>
      <w:r>
        <w:rPr>
          <w:rFonts w:ascii="Verdana" w:hAnsi="Verdana"/>
          <w:sz w:val="20"/>
          <w:szCs w:val="20"/>
        </w:rPr>
        <w:t>"</w:t>
      </w:r>
      <w:r w:rsidRPr="003556E1">
        <w:rPr>
          <w:rFonts w:ascii="Verdana" w:hAnsi="Verdana"/>
          <w:sz w:val="20"/>
          <w:szCs w:val="20"/>
        </w:rPr>
        <w:t>).</w:t>
      </w:r>
    </w:p>
    <w:p w14:paraId="6508CDD7" w14:textId="77777777" w:rsidR="00353E32" w:rsidRPr="008611F0" w:rsidRDefault="00353E32" w:rsidP="00EA0975">
      <w:pPr>
        <w:rPr>
          <w:rFonts w:ascii="Verdana" w:hAnsi="Verdana"/>
          <w:sz w:val="20"/>
          <w:szCs w:val="20"/>
        </w:rPr>
      </w:pPr>
      <w:r w:rsidRPr="008611F0">
        <w:rPr>
          <w:rFonts w:ascii="Verdana" w:hAnsi="Verdana"/>
          <w:sz w:val="20"/>
          <w:szCs w:val="20"/>
        </w:rPr>
        <w:t xml:space="preserve">In this </w:t>
      </w:r>
      <w:r w:rsidR="007E415E">
        <w:rPr>
          <w:rFonts w:ascii="Verdana" w:hAnsi="Verdana"/>
          <w:sz w:val="20"/>
          <w:szCs w:val="20"/>
        </w:rPr>
        <w:t>Agreement</w:t>
      </w:r>
      <w:r w:rsidR="00F00291" w:rsidRPr="008611F0">
        <w:rPr>
          <w:rFonts w:ascii="Verdana" w:hAnsi="Verdana"/>
          <w:sz w:val="20"/>
          <w:szCs w:val="20"/>
        </w:rPr>
        <w:t>,</w:t>
      </w:r>
      <w:r w:rsidR="009B78FE" w:rsidRPr="008611F0">
        <w:rPr>
          <w:rFonts w:ascii="Verdana" w:hAnsi="Verdana"/>
          <w:sz w:val="20"/>
          <w:szCs w:val="20"/>
        </w:rPr>
        <w:t xml:space="preserve"> the following terms are defined as follows</w:t>
      </w:r>
      <w:r w:rsidRPr="008611F0">
        <w:rPr>
          <w:rFonts w:ascii="Verdana" w:hAnsi="Verdana"/>
          <w:sz w:val="20"/>
          <w:szCs w:val="20"/>
        </w:rPr>
        <w:t>:</w:t>
      </w:r>
    </w:p>
    <w:p w14:paraId="1DCD98A9" w14:textId="77777777" w:rsidR="001B1495" w:rsidRPr="008611F0" w:rsidRDefault="00440721" w:rsidP="003B251C">
      <w:pPr>
        <w:rPr>
          <w:rFonts w:ascii="Verdana" w:hAnsi="Verdana"/>
          <w:sz w:val="20"/>
          <w:szCs w:val="20"/>
        </w:rPr>
      </w:pPr>
      <w:r w:rsidRPr="008611F0">
        <w:rPr>
          <w:rFonts w:ascii="Verdana" w:hAnsi="Verdana"/>
          <w:sz w:val="20"/>
          <w:szCs w:val="20"/>
        </w:rPr>
        <w:t>"</w:t>
      </w:r>
      <w:r w:rsidR="00353E32" w:rsidRPr="008611F0">
        <w:rPr>
          <w:rFonts w:ascii="Verdana" w:hAnsi="Verdana"/>
          <w:b/>
          <w:sz w:val="20"/>
          <w:szCs w:val="20"/>
        </w:rPr>
        <w:t>Confidential Information</w:t>
      </w:r>
      <w:r w:rsidRPr="008611F0">
        <w:rPr>
          <w:rFonts w:ascii="Verdana" w:hAnsi="Verdana"/>
          <w:sz w:val="20"/>
          <w:szCs w:val="20"/>
        </w:rPr>
        <w:t>"</w:t>
      </w:r>
      <w:r w:rsidR="00353E32" w:rsidRPr="008611F0">
        <w:rPr>
          <w:rFonts w:ascii="Verdana" w:hAnsi="Verdana"/>
          <w:sz w:val="20"/>
          <w:szCs w:val="20"/>
        </w:rPr>
        <w:t xml:space="preserve"> means all information </w:t>
      </w:r>
      <w:r w:rsidR="00060D3C" w:rsidRPr="008611F0">
        <w:rPr>
          <w:rFonts w:ascii="Verdana" w:hAnsi="Verdana"/>
          <w:sz w:val="20"/>
          <w:szCs w:val="20"/>
        </w:rPr>
        <w:t xml:space="preserve">(whether oral, written or any other means) </w:t>
      </w:r>
      <w:r w:rsidR="00353E32" w:rsidRPr="008611F0">
        <w:rPr>
          <w:rFonts w:ascii="Verdana" w:hAnsi="Verdana"/>
          <w:sz w:val="20"/>
          <w:szCs w:val="20"/>
        </w:rPr>
        <w:t xml:space="preserve">supplied </w:t>
      </w:r>
      <w:r w:rsidR="00F00291" w:rsidRPr="008611F0">
        <w:rPr>
          <w:rFonts w:ascii="Verdana" w:hAnsi="Verdana"/>
          <w:sz w:val="20"/>
          <w:szCs w:val="20"/>
        </w:rPr>
        <w:t xml:space="preserve">or otherwise made available </w:t>
      </w:r>
      <w:r w:rsidR="007E415E">
        <w:rPr>
          <w:rFonts w:ascii="Verdana" w:hAnsi="Verdana"/>
          <w:sz w:val="20"/>
          <w:szCs w:val="20"/>
        </w:rPr>
        <w:t>to you</w:t>
      </w:r>
      <w:r w:rsidR="009B78FE" w:rsidRPr="008611F0">
        <w:rPr>
          <w:rFonts w:ascii="Verdana" w:hAnsi="Verdana"/>
          <w:sz w:val="20"/>
          <w:szCs w:val="20"/>
        </w:rPr>
        <w:t xml:space="preserve"> or to </w:t>
      </w:r>
      <w:r w:rsidR="007E415E">
        <w:rPr>
          <w:rFonts w:ascii="Verdana" w:hAnsi="Verdana"/>
          <w:sz w:val="20"/>
          <w:szCs w:val="20"/>
        </w:rPr>
        <w:t>y</w:t>
      </w:r>
      <w:r w:rsidR="009B78FE" w:rsidRPr="008611F0">
        <w:rPr>
          <w:rFonts w:ascii="Verdana" w:hAnsi="Verdana"/>
          <w:sz w:val="20"/>
          <w:szCs w:val="20"/>
        </w:rPr>
        <w:t>our Representatives</w:t>
      </w:r>
      <w:r w:rsidR="005401BA" w:rsidRPr="008611F0">
        <w:rPr>
          <w:rFonts w:ascii="Verdana" w:hAnsi="Verdana"/>
          <w:sz w:val="20"/>
          <w:szCs w:val="20"/>
        </w:rPr>
        <w:t xml:space="preserve"> </w:t>
      </w:r>
      <w:r w:rsidR="00353E32" w:rsidRPr="008611F0">
        <w:rPr>
          <w:rFonts w:ascii="Verdana" w:hAnsi="Verdana"/>
          <w:sz w:val="20"/>
          <w:szCs w:val="20"/>
        </w:rPr>
        <w:t xml:space="preserve">by </w:t>
      </w:r>
      <w:r w:rsidR="001B1BA4" w:rsidRPr="008611F0">
        <w:rPr>
          <w:rFonts w:ascii="Verdana" w:hAnsi="Verdana"/>
          <w:sz w:val="20"/>
          <w:szCs w:val="20"/>
        </w:rPr>
        <w:t>the Target</w:t>
      </w:r>
      <w:r w:rsidR="00701EAD" w:rsidRPr="008611F0">
        <w:rPr>
          <w:rFonts w:ascii="Verdana" w:hAnsi="Verdana"/>
          <w:sz w:val="20"/>
          <w:szCs w:val="20"/>
        </w:rPr>
        <w:t xml:space="preserve">, </w:t>
      </w:r>
      <w:r w:rsidR="00D60F2F" w:rsidRPr="008611F0">
        <w:rPr>
          <w:rFonts w:ascii="Verdana" w:hAnsi="Verdana"/>
          <w:sz w:val="20"/>
          <w:szCs w:val="20"/>
        </w:rPr>
        <w:t xml:space="preserve">the </w:t>
      </w:r>
      <w:r w:rsidR="0003794B" w:rsidRPr="008611F0">
        <w:rPr>
          <w:rFonts w:ascii="Verdana" w:hAnsi="Verdana"/>
          <w:sz w:val="20"/>
          <w:szCs w:val="20"/>
        </w:rPr>
        <w:t>Vendor</w:t>
      </w:r>
      <w:r w:rsidR="005401BA" w:rsidRPr="008611F0">
        <w:rPr>
          <w:rFonts w:ascii="Verdana" w:hAnsi="Verdana"/>
          <w:sz w:val="20"/>
          <w:szCs w:val="20"/>
        </w:rPr>
        <w:t xml:space="preserve">s </w:t>
      </w:r>
      <w:r w:rsidR="00F00291" w:rsidRPr="008611F0">
        <w:rPr>
          <w:rFonts w:ascii="Verdana" w:hAnsi="Verdana"/>
          <w:sz w:val="20"/>
          <w:szCs w:val="20"/>
        </w:rPr>
        <w:t xml:space="preserve">or their Representatives </w:t>
      </w:r>
      <w:r w:rsidR="00060D3C" w:rsidRPr="008611F0">
        <w:rPr>
          <w:rFonts w:ascii="Verdana" w:hAnsi="Verdana"/>
          <w:sz w:val="20"/>
          <w:szCs w:val="20"/>
        </w:rPr>
        <w:t xml:space="preserve">in connection with the Potential Transaction </w:t>
      </w:r>
      <w:r w:rsidR="00353E32" w:rsidRPr="008611F0">
        <w:rPr>
          <w:rFonts w:ascii="Verdana" w:hAnsi="Verdana"/>
          <w:sz w:val="20"/>
          <w:szCs w:val="20"/>
        </w:rPr>
        <w:t xml:space="preserve">and all </w:t>
      </w:r>
      <w:r w:rsidR="00060D3C" w:rsidRPr="008611F0">
        <w:rPr>
          <w:rFonts w:ascii="Verdana" w:hAnsi="Verdana"/>
          <w:sz w:val="20"/>
          <w:szCs w:val="20"/>
        </w:rPr>
        <w:t xml:space="preserve">documents and information prepared </w:t>
      </w:r>
      <w:r w:rsidR="00436A5E" w:rsidRPr="008611F0">
        <w:rPr>
          <w:rFonts w:ascii="Verdana" w:hAnsi="Verdana"/>
          <w:sz w:val="20"/>
          <w:szCs w:val="20"/>
        </w:rPr>
        <w:t>which contain or</w:t>
      </w:r>
      <w:r w:rsidR="00060D3C" w:rsidRPr="008611F0">
        <w:rPr>
          <w:rFonts w:ascii="Verdana" w:hAnsi="Verdana"/>
          <w:sz w:val="20"/>
          <w:szCs w:val="20"/>
        </w:rPr>
        <w:t xml:space="preserve"> </w:t>
      </w:r>
      <w:r w:rsidR="00436A5E" w:rsidRPr="008611F0">
        <w:rPr>
          <w:rFonts w:ascii="Verdana" w:hAnsi="Verdana"/>
          <w:sz w:val="20"/>
          <w:szCs w:val="20"/>
        </w:rPr>
        <w:t>reflect</w:t>
      </w:r>
      <w:r w:rsidR="00060D3C" w:rsidRPr="008611F0">
        <w:rPr>
          <w:rFonts w:ascii="Verdana" w:hAnsi="Verdana"/>
          <w:sz w:val="20"/>
          <w:szCs w:val="20"/>
        </w:rPr>
        <w:t xml:space="preserve"> such information </w:t>
      </w:r>
      <w:r w:rsidR="007E415E">
        <w:rPr>
          <w:rFonts w:ascii="Verdana" w:hAnsi="Verdana"/>
          <w:sz w:val="20"/>
          <w:szCs w:val="20"/>
        </w:rPr>
        <w:t>by you</w:t>
      </w:r>
      <w:r w:rsidR="00137C1D" w:rsidRPr="008611F0">
        <w:rPr>
          <w:rFonts w:ascii="Verdana" w:hAnsi="Verdana"/>
          <w:sz w:val="20"/>
          <w:szCs w:val="20"/>
        </w:rPr>
        <w:t xml:space="preserve"> or </w:t>
      </w:r>
      <w:r w:rsidR="007E415E">
        <w:rPr>
          <w:rFonts w:ascii="Verdana" w:hAnsi="Verdana"/>
          <w:sz w:val="20"/>
          <w:szCs w:val="20"/>
        </w:rPr>
        <w:t>y</w:t>
      </w:r>
      <w:r w:rsidR="00137C1D" w:rsidRPr="008611F0">
        <w:rPr>
          <w:rFonts w:ascii="Verdana" w:hAnsi="Verdana"/>
          <w:sz w:val="20"/>
          <w:szCs w:val="20"/>
        </w:rPr>
        <w:t>our Representatives</w:t>
      </w:r>
      <w:r w:rsidR="00375450" w:rsidRPr="008611F0">
        <w:rPr>
          <w:rFonts w:ascii="Verdana" w:hAnsi="Verdana"/>
          <w:sz w:val="20"/>
          <w:szCs w:val="20"/>
        </w:rPr>
        <w:t>,</w:t>
      </w:r>
      <w:r w:rsidR="00137C1D" w:rsidRPr="008611F0">
        <w:rPr>
          <w:rFonts w:ascii="Verdana" w:hAnsi="Verdana"/>
          <w:sz w:val="20"/>
          <w:szCs w:val="20"/>
        </w:rPr>
        <w:t xml:space="preserve"> </w:t>
      </w:r>
      <w:r w:rsidR="00060D3C" w:rsidRPr="008611F0">
        <w:rPr>
          <w:rFonts w:ascii="Verdana" w:hAnsi="Verdana"/>
          <w:sz w:val="20"/>
          <w:szCs w:val="20"/>
        </w:rPr>
        <w:t xml:space="preserve">including </w:t>
      </w:r>
      <w:r w:rsidR="00353E32" w:rsidRPr="008611F0">
        <w:rPr>
          <w:rFonts w:ascii="Verdana" w:hAnsi="Verdana"/>
          <w:sz w:val="20"/>
          <w:szCs w:val="20"/>
        </w:rPr>
        <w:t xml:space="preserve">the fact that </w:t>
      </w:r>
      <w:r w:rsidR="007E415E">
        <w:rPr>
          <w:rFonts w:ascii="Verdana" w:hAnsi="Verdana"/>
          <w:sz w:val="20"/>
          <w:szCs w:val="20"/>
        </w:rPr>
        <w:t>you</w:t>
      </w:r>
      <w:r w:rsidR="00041BAF" w:rsidRPr="008611F0">
        <w:rPr>
          <w:rFonts w:ascii="Verdana" w:hAnsi="Verdana"/>
          <w:sz w:val="20"/>
          <w:szCs w:val="20"/>
        </w:rPr>
        <w:t xml:space="preserve"> contemplate the Potential Transaction</w:t>
      </w:r>
      <w:r w:rsidR="00811A2A" w:rsidRPr="008611F0">
        <w:rPr>
          <w:rFonts w:ascii="Verdana" w:hAnsi="Verdana"/>
          <w:sz w:val="20"/>
          <w:szCs w:val="20"/>
        </w:rPr>
        <w:t xml:space="preserve">, but </w:t>
      </w:r>
      <w:r w:rsidR="001B1495" w:rsidRPr="008611F0">
        <w:rPr>
          <w:rFonts w:ascii="Verdana" w:hAnsi="Verdana"/>
          <w:sz w:val="20"/>
          <w:szCs w:val="20"/>
        </w:rPr>
        <w:t>exclud</w:t>
      </w:r>
      <w:r w:rsidR="00811A2A" w:rsidRPr="008611F0">
        <w:rPr>
          <w:rFonts w:ascii="Verdana" w:hAnsi="Verdana"/>
          <w:sz w:val="20"/>
          <w:szCs w:val="20"/>
        </w:rPr>
        <w:t>ing</w:t>
      </w:r>
      <w:r w:rsidR="001B1495" w:rsidRPr="008611F0">
        <w:rPr>
          <w:rFonts w:ascii="Verdana" w:hAnsi="Verdana"/>
          <w:sz w:val="20"/>
          <w:szCs w:val="20"/>
        </w:rPr>
        <w:t xml:space="preserve"> information which</w:t>
      </w:r>
    </w:p>
    <w:p w14:paraId="73663FEB" w14:textId="77777777" w:rsidR="001B1495" w:rsidRPr="008611F0" w:rsidRDefault="001B1495" w:rsidP="003B251C">
      <w:pPr>
        <w:numPr>
          <w:ilvl w:val="1"/>
          <w:numId w:val="3"/>
        </w:numPr>
        <w:tabs>
          <w:tab w:val="clear" w:pos="1800"/>
          <w:tab w:val="num" w:pos="567"/>
        </w:tabs>
        <w:ind w:left="567" w:hanging="567"/>
        <w:rPr>
          <w:rFonts w:ascii="Verdana" w:hAnsi="Verdana"/>
          <w:sz w:val="20"/>
          <w:szCs w:val="20"/>
        </w:rPr>
      </w:pPr>
      <w:r w:rsidRPr="008611F0">
        <w:rPr>
          <w:rFonts w:ascii="Verdana" w:hAnsi="Verdana"/>
          <w:sz w:val="20"/>
          <w:szCs w:val="20"/>
        </w:rPr>
        <w:t xml:space="preserve">is </w:t>
      </w:r>
      <w:r w:rsidR="00F64547" w:rsidRPr="008611F0">
        <w:rPr>
          <w:rFonts w:ascii="Verdana" w:hAnsi="Verdana"/>
          <w:sz w:val="20"/>
          <w:szCs w:val="20"/>
        </w:rPr>
        <w:t xml:space="preserve">or becomes generally available to the public </w:t>
      </w:r>
      <w:r w:rsidR="00811A2A" w:rsidRPr="008611F0">
        <w:rPr>
          <w:rFonts w:ascii="Verdana" w:hAnsi="Verdana"/>
          <w:sz w:val="20"/>
          <w:szCs w:val="20"/>
        </w:rPr>
        <w:t>(</w:t>
      </w:r>
      <w:r w:rsidRPr="008611F0">
        <w:rPr>
          <w:rFonts w:ascii="Verdana" w:hAnsi="Verdana"/>
          <w:sz w:val="20"/>
          <w:szCs w:val="20"/>
        </w:rPr>
        <w:t xml:space="preserve">other than as a result of any breach of </w:t>
      </w:r>
      <w:r w:rsidR="00980DCB" w:rsidRPr="008611F0">
        <w:rPr>
          <w:rFonts w:ascii="Verdana" w:hAnsi="Verdana"/>
          <w:sz w:val="20"/>
          <w:szCs w:val="20"/>
        </w:rPr>
        <w:t xml:space="preserve">the provisions of </w:t>
      </w:r>
      <w:r w:rsidRPr="008611F0">
        <w:rPr>
          <w:rFonts w:ascii="Verdana" w:hAnsi="Verdana"/>
          <w:sz w:val="20"/>
          <w:szCs w:val="20"/>
        </w:rPr>
        <w:t xml:space="preserve">this </w:t>
      </w:r>
      <w:r w:rsidR="001206FA">
        <w:rPr>
          <w:rFonts w:ascii="Verdana" w:hAnsi="Verdana"/>
          <w:sz w:val="20"/>
          <w:szCs w:val="20"/>
        </w:rPr>
        <w:t>Agreement</w:t>
      </w:r>
      <w:r w:rsidR="00811A2A" w:rsidRPr="008611F0">
        <w:rPr>
          <w:rFonts w:ascii="Verdana" w:hAnsi="Verdana"/>
          <w:sz w:val="20"/>
          <w:szCs w:val="20"/>
        </w:rPr>
        <w:t>)</w:t>
      </w:r>
      <w:r w:rsidRPr="008611F0">
        <w:rPr>
          <w:rFonts w:ascii="Verdana" w:hAnsi="Verdana"/>
          <w:sz w:val="20"/>
          <w:szCs w:val="20"/>
        </w:rPr>
        <w:t>; or</w:t>
      </w:r>
    </w:p>
    <w:p w14:paraId="34AF00E0" w14:textId="77777777" w:rsidR="001B1495" w:rsidRPr="007E415E" w:rsidRDefault="007E415E" w:rsidP="007E415E">
      <w:pPr>
        <w:numPr>
          <w:ilvl w:val="1"/>
          <w:numId w:val="3"/>
        </w:numPr>
        <w:tabs>
          <w:tab w:val="clear" w:pos="1800"/>
          <w:tab w:val="num" w:pos="567"/>
        </w:tabs>
        <w:ind w:left="567" w:hanging="567"/>
        <w:rPr>
          <w:rFonts w:ascii="Verdana" w:hAnsi="Verdana"/>
          <w:sz w:val="20"/>
          <w:szCs w:val="20"/>
        </w:rPr>
      </w:pPr>
      <w:r>
        <w:rPr>
          <w:rFonts w:ascii="Verdana" w:hAnsi="Verdana"/>
          <w:sz w:val="20"/>
          <w:szCs w:val="20"/>
        </w:rPr>
        <w:t>becomes available to you</w:t>
      </w:r>
      <w:r w:rsidR="001B1495" w:rsidRPr="007E415E">
        <w:rPr>
          <w:rFonts w:ascii="Verdana" w:hAnsi="Verdana"/>
          <w:sz w:val="20"/>
          <w:szCs w:val="20"/>
        </w:rPr>
        <w:t xml:space="preserve"> </w:t>
      </w:r>
      <w:r w:rsidR="00376312" w:rsidRPr="007E415E">
        <w:rPr>
          <w:rFonts w:ascii="Verdana" w:hAnsi="Verdana"/>
          <w:sz w:val="20"/>
          <w:szCs w:val="20"/>
        </w:rPr>
        <w:t xml:space="preserve">on a non-confidential basis </w:t>
      </w:r>
      <w:r w:rsidR="001B1495" w:rsidRPr="007E415E">
        <w:rPr>
          <w:rFonts w:ascii="Verdana" w:hAnsi="Verdana"/>
          <w:sz w:val="20"/>
          <w:szCs w:val="20"/>
        </w:rPr>
        <w:t xml:space="preserve">from a </w:t>
      </w:r>
      <w:r w:rsidR="009B78FE" w:rsidRPr="007E415E">
        <w:rPr>
          <w:rFonts w:ascii="Verdana" w:hAnsi="Verdana"/>
          <w:sz w:val="20"/>
          <w:szCs w:val="20"/>
        </w:rPr>
        <w:t xml:space="preserve">third party </w:t>
      </w:r>
      <w:r w:rsidR="001B1495" w:rsidRPr="007E415E">
        <w:rPr>
          <w:rFonts w:ascii="Verdana" w:hAnsi="Verdana"/>
          <w:sz w:val="20"/>
          <w:szCs w:val="20"/>
        </w:rPr>
        <w:t>which</w:t>
      </w:r>
      <w:r w:rsidR="00436A5E" w:rsidRPr="007E415E">
        <w:rPr>
          <w:rFonts w:ascii="Verdana" w:hAnsi="Verdana"/>
          <w:sz w:val="20"/>
          <w:szCs w:val="20"/>
        </w:rPr>
        <w:t xml:space="preserve"> </w:t>
      </w:r>
      <w:r w:rsidR="005B3944" w:rsidRPr="007E415E">
        <w:rPr>
          <w:rFonts w:ascii="Verdana" w:hAnsi="Verdana"/>
          <w:sz w:val="20"/>
          <w:szCs w:val="20"/>
        </w:rPr>
        <w:t xml:space="preserve">after due inquiry </w:t>
      </w:r>
      <w:r>
        <w:rPr>
          <w:rFonts w:ascii="Verdana" w:hAnsi="Verdana"/>
          <w:sz w:val="20"/>
          <w:szCs w:val="20"/>
        </w:rPr>
        <w:t>is not known to you</w:t>
      </w:r>
      <w:r w:rsidR="00436A5E" w:rsidRPr="007E415E">
        <w:rPr>
          <w:rFonts w:ascii="Verdana" w:hAnsi="Verdana"/>
          <w:sz w:val="20"/>
          <w:szCs w:val="20"/>
        </w:rPr>
        <w:t xml:space="preserve"> or any of </w:t>
      </w:r>
      <w:r>
        <w:rPr>
          <w:rFonts w:ascii="Verdana" w:hAnsi="Verdana"/>
          <w:sz w:val="20"/>
          <w:szCs w:val="20"/>
        </w:rPr>
        <w:t>y</w:t>
      </w:r>
      <w:r w:rsidR="00436A5E" w:rsidRPr="007E415E">
        <w:rPr>
          <w:rFonts w:ascii="Verdana" w:hAnsi="Verdana"/>
          <w:sz w:val="20"/>
          <w:szCs w:val="20"/>
        </w:rPr>
        <w:t xml:space="preserve">our Representatives to be bound by a contractual obligation of confidentiality </w:t>
      </w:r>
      <w:r>
        <w:rPr>
          <w:rFonts w:ascii="Verdana" w:hAnsi="Verdana"/>
          <w:sz w:val="20"/>
          <w:szCs w:val="20"/>
        </w:rPr>
        <w:t>to us</w:t>
      </w:r>
      <w:r w:rsidR="001B1495" w:rsidRPr="007E415E">
        <w:rPr>
          <w:rFonts w:ascii="Verdana" w:hAnsi="Verdana"/>
          <w:sz w:val="20"/>
          <w:szCs w:val="20"/>
        </w:rPr>
        <w:t>; or</w:t>
      </w:r>
    </w:p>
    <w:p w14:paraId="38C1576F" w14:textId="77777777" w:rsidR="001B1495" w:rsidRPr="008611F0" w:rsidRDefault="007E415E" w:rsidP="003B251C">
      <w:pPr>
        <w:numPr>
          <w:ilvl w:val="1"/>
          <w:numId w:val="3"/>
        </w:numPr>
        <w:tabs>
          <w:tab w:val="clear" w:pos="1800"/>
          <w:tab w:val="num" w:pos="567"/>
        </w:tabs>
        <w:ind w:left="567" w:hanging="567"/>
        <w:rPr>
          <w:rFonts w:ascii="Verdana" w:hAnsi="Verdana"/>
          <w:sz w:val="20"/>
          <w:szCs w:val="20"/>
        </w:rPr>
      </w:pPr>
      <w:r>
        <w:rPr>
          <w:rFonts w:ascii="Verdana" w:hAnsi="Verdana"/>
          <w:sz w:val="20"/>
          <w:szCs w:val="20"/>
        </w:rPr>
        <w:t xml:space="preserve">was, except for the name of the Target and the information contained in the teaser, </w:t>
      </w:r>
      <w:r w:rsidR="009B78FE" w:rsidRPr="008611F0">
        <w:rPr>
          <w:rFonts w:ascii="Verdana" w:hAnsi="Verdana"/>
          <w:sz w:val="20"/>
          <w:szCs w:val="20"/>
        </w:rPr>
        <w:t xml:space="preserve">in </w:t>
      </w:r>
      <w:r>
        <w:rPr>
          <w:rFonts w:ascii="Verdana" w:hAnsi="Verdana"/>
          <w:sz w:val="20"/>
          <w:szCs w:val="20"/>
        </w:rPr>
        <w:t>y</w:t>
      </w:r>
      <w:r w:rsidR="009B78FE" w:rsidRPr="008611F0">
        <w:rPr>
          <w:rFonts w:ascii="Verdana" w:hAnsi="Verdana"/>
          <w:sz w:val="20"/>
          <w:szCs w:val="20"/>
        </w:rPr>
        <w:t xml:space="preserve">our possession </w:t>
      </w:r>
      <w:r w:rsidR="001B1495" w:rsidRPr="008611F0">
        <w:rPr>
          <w:rFonts w:ascii="Verdana" w:hAnsi="Verdana"/>
          <w:sz w:val="20"/>
          <w:szCs w:val="20"/>
        </w:rPr>
        <w:t xml:space="preserve">on a non-confidential basis </w:t>
      </w:r>
      <w:r w:rsidR="00CC4ACB" w:rsidRPr="008611F0">
        <w:rPr>
          <w:rFonts w:ascii="Verdana" w:hAnsi="Verdana"/>
          <w:sz w:val="20"/>
          <w:szCs w:val="20"/>
        </w:rPr>
        <w:t xml:space="preserve">prior to the signing of this </w:t>
      </w:r>
      <w:r w:rsidR="004560BC">
        <w:rPr>
          <w:rFonts w:ascii="Verdana" w:hAnsi="Verdana"/>
          <w:sz w:val="20"/>
          <w:szCs w:val="20"/>
        </w:rPr>
        <w:t>Agreement</w:t>
      </w:r>
      <w:r w:rsidR="00CC4ACB" w:rsidRPr="008611F0">
        <w:rPr>
          <w:rFonts w:ascii="Verdana" w:hAnsi="Verdana"/>
          <w:sz w:val="20"/>
          <w:szCs w:val="20"/>
        </w:rPr>
        <w:t xml:space="preserve"> </w:t>
      </w:r>
      <w:r w:rsidR="001B1495" w:rsidRPr="008611F0">
        <w:rPr>
          <w:rFonts w:ascii="Verdana" w:hAnsi="Verdana"/>
          <w:sz w:val="20"/>
          <w:szCs w:val="20"/>
        </w:rPr>
        <w:t xml:space="preserve">or has </w:t>
      </w:r>
      <w:r>
        <w:rPr>
          <w:rFonts w:ascii="Verdana" w:hAnsi="Verdana"/>
          <w:sz w:val="20"/>
          <w:szCs w:val="20"/>
        </w:rPr>
        <w:t>been acquired or developed by you</w:t>
      </w:r>
      <w:r w:rsidR="001B1495" w:rsidRPr="008611F0">
        <w:rPr>
          <w:rFonts w:ascii="Verdana" w:hAnsi="Verdana"/>
          <w:sz w:val="20"/>
          <w:szCs w:val="20"/>
        </w:rPr>
        <w:t xml:space="preserve"> independently of this </w:t>
      </w:r>
      <w:r w:rsidR="004560BC">
        <w:rPr>
          <w:rFonts w:ascii="Verdana" w:hAnsi="Verdana"/>
          <w:sz w:val="20"/>
          <w:szCs w:val="20"/>
        </w:rPr>
        <w:t>Agreement</w:t>
      </w:r>
      <w:r w:rsidR="001B1495" w:rsidRPr="008611F0">
        <w:rPr>
          <w:rFonts w:ascii="Verdana" w:hAnsi="Verdana"/>
          <w:sz w:val="20"/>
          <w:szCs w:val="20"/>
        </w:rPr>
        <w:t>.</w:t>
      </w:r>
    </w:p>
    <w:p w14:paraId="6C4410CB" w14:textId="77777777" w:rsidR="00353E32" w:rsidRPr="008611F0" w:rsidRDefault="00440721" w:rsidP="003B251C">
      <w:pPr>
        <w:rPr>
          <w:rFonts w:ascii="Verdana" w:hAnsi="Verdana"/>
          <w:sz w:val="20"/>
          <w:szCs w:val="20"/>
        </w:rPr>
      </w:pPr>
      <w:r w:rsidRPr="008611F0">
        <w:rPr>
          <w:rFonts w:ascii="Verdana" w:hAnsi="Verdana"/>
          <w:sz w:val="20"/>
          <w:szCs w:val="20"/>
        </w:rPr>
        <w:t>"</w:t>
      </w:r>
      <w:r w:rsidR="00353E32" w:rsidRPr="008611F0">
        <w:rPr>
          <w:rFonts w:ascii="Verdana" w:hAnsi="Verdana"/>
          <w:b/>
          <w:sz w:val="20"/>
          <w:szCs w:val="20"/>
        </w:rPr>
        <w:t>Group</w:t>
      </w:r>
      <w:r w:rsidR="003F3A2F" w:rsidRPr="008611F0">
        <w:rPr>
          <w:rFonts w:ascii="Verdana" w:hAnsi="Verdana"/>
          <w:b/>
          <w:sz w:val="20"/>
          <w:szCs w:val="20"/>
        </w:rPr>
        <w:t xml:space="preserve"> </w:t>
      </w:r>
      <w:r w:rsidR="0016552D" w:rsidRPr="008611F0">
        <w:rPr>
          <w:rFonts w:ascii="Verdana" w:hAnsi="Verdana"/>
          <w:b/>
          <w:sz w:val="20"/>
          <w:szCs w:val="20"/>
        </w:rPr>
        <w:t>Entity</w:t>
      </w:r>
      <w:r w:rsidRPr="008611F0">
        <w:rPr>
          <w:rFonts w:ascii="Verdana" w:hAnsi="Verdana"/>
          <w:sz w:val="20"/>
          <w:szCs w:val="20"/>
        </w:rPr>
        <w:t>"</w:t>
      </w:r>
      <w:r w:rsidR="00353E32" w:rsidRPr="008611F0">
        <w:rPr>
          <w:rFonts w:ascii="Verdana" w:hAnsi="Verdana"/>
          <w:sz w:val="20"/>
          <w:szCs w:val="20"/>
        </w:rPr>
        <w:t xml:space="preserve"> means</w:t>
      </w:r>
      <w:r w:rsidR="00760494" w:rsidRPr="008611F0">
        <w:rPr>
          <w:rFonts w:ascii="Verdana" w:hAnsi="Verdana"/>
          <w:sz w:val="20"/>
          <w:szCs w:val="20"/>
        </w:rPr>
        <w:t xml:space="preserve"> </w:t>
      </w:r>
      <w:r w:rsidR="00353E32" w:rsidRPr="008611F0">
        <w:rPr>
          <w:rFonts w:ascii="Verdana" w:hAnsi="Verdana"/>
          <w:sz w:val="20"/>
          <w:szCs w:val="20"/>
        </w:rPr>
        <w:t>any entity which directly or indirectly controls</w:t>
      </w:r>
      <w:r w:rsidR="007E415E">
        <w:rPr>
          <w:rFonts w:ascii="Verdana" w:hAnsi="Verdana"/>
          <w:sz w:val="20"/>
          <w:szCs w:val="20"/>
        </w:rPr>
        <w:t xml:space="preserve"> you</w:t>
      </w:r>
      <w:r w:rsidR="00353E32" w:rsidRPr="008611F0">
        <w:rPr>
          <w:rFonts w:ascii="Verdana" w:hAnsi="Verdana"/>
          <w:sz w:val="20"/>
          <w:szCs w:val="20"/>
        </w:rPr>
        <w:t xml:space="preserve">, is controlled by, or is under common control with </w:t>
      </w:r>
      <w:r w:rsidR="007E415E">
        <w:rPr>
          <w:rFonts w:ascii="Verdana" w:hAnsi="Verdana"/>
          <w:sz w:val="20"/>
          <w:szCs w:val="20"/>
        </w:rPr>
        <w:t>you</w:t>
      </w:r>
      <w:r w:rsidR="00760494" w:rsidRPr="008611F0">
        <w:rPr>
          <w:rFonts w:ascii="Verdana" w:hAnsi="Verdana"/>
          <w:sz w:val="20"/>
          <w:szCs w:val="20"/>
        </w:rPr>
        <w:t xml:space="preserve">. </w:t>
      </w:r>
    </w:p>
    <w:p w14:paraId="0A4522ED" w14:textId="77777777" w:rsidR="00041BAF" w:rsidRPr="008611F0" w:rsidRDefault="00440721" w:rsidP="003B251C">
      <w:pPr>
        <w:rPr>
          <w:rFonts w:ascii="Verdana" w:hAnsi="Verdana"/>
          <w:sz w:val="20"/>
          <w:szCs w:val="20"/>
        </w:rPr>
      </w:pPr>
      <w:r w:rsidRPr="008611F0">
        <w:rPr>
          <w:rFonts w:ascii="Verdana" w:hAnsi="Verdana"/>
          <w:sz w:val="20"/>
          <w:szCs w:val="20"/>
        </w:rPr>
        <w:lastRenderedPageBreak/>
        <w:t>"</w:t>
      </w:r>
      <w:r w:rsidR="00353E32" w:rsidRPr="008611F0">
        <w:rPr>
          <w:rFonts w:ascii="Verdana" w:hAnsi="Verdana"/>
          <w:b/>
          <w:sz w:val="20"/>
          <w:szCs w:val="20"/>
        </w:rPr>
        <w:t>Representative</w:t>
      </w:r>
      <w:r w:rsidRPr="008611F0">
        <w:rPr>
          <w:rFonts w:ascii="Verdana" w:hAnsi="Verdana"/>
          <w:sz w:val="20"/>
          <w:szCs w:val="20"/>
        </w:rPr>
        <w:t>"</w:t>
      </w:r>
      <w:r w:rsidR="00353E32" w:rsidRPr="008611F0">
        <w:rPr>
          <w:rFonts w:ascii="Verdana" w:hAnsi="Verdana"/>
          <w:sz w:val="20"/>
          <w:szCs w:val="20"/>
        </w:rPr>
        <w:t xml:space="preserve"> means any</w:t>
      </w:r>
      <w:r w:rsidR="00AF65C7" w:rsidRPr="008611F0">
        <w:rPr>
          <w:rFonts w:ascii="Verdana" w:hAnsi="Verdana"/>
          <w:sz w:val="20"/>
          <w:szCs w:val="20"/>
        </w:rPr>
        <w:t xml:space="preserve"> affiliates, </w:t>
      </w:r>
      <w:r w:rsidR="005D36F7" w:rsidRPr="008611F0">
        <w:rPr>
          <w:rFonts w:ascii="Verdana" w:hAnsi="Verdana"/>
          <w:sz w:val="20"/>
          <w:szCs w:val="20"/>
        </w:rPr>
        <w:t xml:space="preserve">employees, directors, </w:t>
      </w:r>
      <w:r w:rsidR="00AF65C7" w:rsidRPr="008611F0">
        <w:rPr>
          <w:rFonts w:ascii="Verdana" w:hAnsi="Verdana"/>
          <w:sz w:val="20"/>
          <w:szCs w:val="20"/>
        </w:rPr>
        <w:t>officers, financing sources,</w:t>
      </w:r>
      <w:r w:rsidR="00353E32" w:rsidRPr="008611F0">
        <w:rPr>
          <w:rFonts w:ascii="Verdana" w:hAnsi="Verdana"/>
          <w:sz w:val="20"/>
          <w:szCs w:val="20"/>
        </w:rPr>
        <w:t xml:space="preserve"> professional advisor</w:t>
      </w:r>
      <w:r w:rsidR="00534322">
        <w:rPr>
          <w:rFonts w:ascii="Verdana" w:hAnsi="Verdana"/>
          <w:sz w:val="20"/>
          <w:szCs w:val="20"/>
        </w:rPr>
        <w:t>s</w:t>
      </w:r>
      <w:r w:rsidR="00CC4ACB" w:rsidRPr="008611F0">
        <w:rPr>
          <w:rFonts w:ascii="Verdana" w:hAnsi="Verdana"/>
          <w:sz w:val="20"/>
          <w:szCs w:val="20"/>
        </w:rPr>
        <w:t xml:space="preserve"> (including any legal</w:t>
      </w:r>
      <w:r w:rsidR="00CC4ACB" w:rsidRPr="008611F0">
        <w:rPr>
          <w:rFonts w:ascii="Verdana" w:hAnsi="Verdana"/>
          <w:color w:val="FF0000"/>
          <w:sz w:val="20"/>
          <w:szCs w:val="20"/>
        </w:rPr>
        <w:t xml:space="preserve"> </w:t>
      </w:r>
      <w:r w:rsidR="00CC4ACB" w:rsidRPr="008611F0">
        <w:rPr>
          <w:rFonts w:ascii="Verdana" w:hAnsi="Verdana"/>
          <w:sz w:val="20"/>
          <w:szCs w:val="20"/>
        </w:rPr>
        <w:t>advisor</w:t>
      </w:r>
      <w:r w:rsidR="00534322">
        <w:rPr>
          <w:rFonts w:ascii="Verdana" w:hAnsi="Verdana"/>
          <w:sz w:val="20"/>
          <w:szCs w:val="20"/>
        </w:rPr>
        <w:t>s</w:t>
      </w:r>
      <w:r w:rsidR="00CC4ACB" w:rsidRPr="008611F0">
        <w:rPr>
          <w:rFonts w:ascii="Verdana" w:hAnsi="Verdana"/>
          <w:sz w:val="20"/>
          <w:szCs w:val="20"/>
        </w:rPr>
        <w:t>)</w:t>
      </w:r>
      <w:r w:rsidR="00353E32" w:rsidRPr="008611F0">
        <w:rPr>
          <w:rFonts w:ascii="Verdana" w:hAnsi="Verdana"/>
          <w:sz w:val="20"/>
          <w:szCs w:val="20"/>
        </w:rPr>
        <w:t>, auditor</w:t>
      </w:r>
      <w:r w:rsidR="00534322">
        <w:rPr>
          <w:rFonts w:ascii="Verdana" w:hAnsi="Verdana"/>
          <w:sz w:val="20"/>
          <w:szCs w:val="20"/>
        </w:rPr>
        <w:t>s</w:t>
      </w:r>
      <w:r w:rsidR="00CC4ACB" w:rsidRPr="008611F0">
        <w:rPr>
          <w:rFonts w:ascii="Verdana" w:hAnsi="Verdana"/>
          <w:sz w:val="20"/>
          <w:szCs w:val="20"/>
        </w:rPr>
        <w:t xml:space="preserve"> or</w:t>
      </w:r>
      <w:r w:rsidR="00353E32" w:rsidRPr="008611F0">
        <w:rPr>
          <w:rFonts w:ascii="Verdana" w:hAnsi="Verdana"/>
          <w:sz w:val="20"/>
          <w:szCs w:val="20"/>
        </w:rPr>
        <w:t xml:space="preserve"> agent</w:t>
      </w:r>
      <w:r w:rsidR="00534322">
        <w:rPr>
          <w:rFonts w:ascii="Verdana" w:hAnsi="Verdana"/>
          <w:sz w:val="20"/>
          <w:szCs w:val="20"/>
        </w:rPr>
        <w:t>s</w:t>
      </w:r>
      <w:r w:rsidR="00353E32" w:rsidRPr="008611F0">
        <w:rPr>
          <w:rFonts w:ascii="Verdana" w:hAnsi="Verdana"/>
          <w:sz w:val="20"/>
          <w:szCs w:val="20"/>
        </w:rPr>
        <w:t xml:space="preserve"> and their respective </w:t>
      </w:r>
      <w:r w:rsidR="00041BAF" w:rsidRPr="008611F0">
        <w:rPr>
          <w:rFonts w:ascii="Verdana" w:hAnsi="Verdana"/>
          <w:sz w:val="20"/>
          <w:szCs w:val="20"/>
        </w:rPr>
        <w:t>directors and employees</w:t>
      </w:r>
      <w:r w:rsidR="00353E32" w:rsidRPr="008611F0">
        <w:rPr>
          <w:rFonts w:ascii="Verdana" w:hAnsi="Verdana"/>
          <w:sz w:val="20"/>
          <w:szCs w:val="20"/>
        </w:rPr>
        <w:t>.</w:t>
      </w:r>
      <w:r w:rsidR="00041BAF" w:rsidRPr="008611F0">
        <w:rPr>
          <w:rFonts w:ascii="Verdana" w:hAnsi="Verdana"/>
          <w:sz w:val="20"/>
          <w:szCs w:val="20"/>
        </w:rPr>
        <w:t xml:space="preserve"> </w:t>
      </w:r>
    </w:p>
    <w:p w14:paraId="19599639" w14:textId="77777777" w:rsidR="00043911" w:rsidRPr="008611F0" w:rsidRDefault="00043911" w:rsidP="00AF2995">
      <w:pPr>
        <w:numPr>
          <w:ilvl w:val="0"/>
          <w:numId w:val="8"/>
        </w:numPr>
        <w:tabs>
          <w:tab w:val="clear" w:pos="720"/>
          <w:tab w:val="num" w:pos="567"/>
        </w:tabs>
        <w:ind w:left="567" w:hanging="567"/>
        <w:rPr>
          <w:rFonts w:ascii="Verdana" w:hAnsi="Verdana"/>
          <w:sz w:val="20"/>
          <w:szCs w:val="20"/>
        </w:rPr>
      </w:pPr>
      <w:r w:rsidRPr="008611F0">
        <w:rPr>
          <w:rFonts w:ascii="Verdana" w:hAnsi="Verdana"/>
          <w:sz w:val="20"/>
          <w:szCs w:val="20"/>
        </w:rPr>
        <w:t xml:space="preserve">The </w:t>
      </w:r>
      <w:r w:rsidR="00353E32" w:rsidRPr="008611F0">
        <w:rPr>
          <w:rFonts w:ascii="Verdana" w:hAnsi="Verdana"/>
          <w:sz w:val="20"/>
          <w:szCs w:val="20"/>
        </w:rPr>
        <w:t xml:space="preserve">Confidential </w:t>
      </w:r>
      <w:r w:rsidRPr="008611F0">
        <w:rPr>
          <w:rFonts w:ascii="Verdana" w:hAnsi="Verdana"/>
          <w:sz w:val="20"/>
          <w:szCs w:val="20"/>
        </w:rPr>
        <w:t xml:space="preserve">Information </w:t>
      </w:r>
      <w:r w:rsidR="00041BAF" w:rsidRPr="008611F0">
        <w:rPr>
          <w:rFonts w:ascii="Verdana" w:hAnsi="Verdana"/>
          <w:sz w:val="20"/>
          <w:szCs w:val="20"/>
        </w:rPr>
        <w:t xml:space="preserve">shall </w:t>
      </w:r>
      <w:r w:rsidRPr="008611F0">
        <w:rPr>
          <w:rFonts w:ascii="Verdana" w:hAnsi="Verdana"/>
          <w:sz w:val="20"/>
          <w:szCs w:val="20"/>
        </w:rPr>
        <w:t xml:space="preserve">be kept </w:t>
      </w:r>
      <w:r w:rsidR="006710A1" w:rsidRPr="008611F0">
        <w:rPr>
          <w:rFonts w:ascii="Verdana" w:hAnsi="Verdana"/>
          <w:sz w:val="20"/>
          <w:szCs w:val="20"/>
        </w:rPr>
        <w:t xml:space="preserve">strictly secret and </w:t>
      </w:r>
      <w:r w:rsidRPr="008611F0">
        <w:rPr>
          <w:rFonts w:ascii="Verdana" w:hAnsi="Verdana"/>
          <w:sz w:val="20"/>
          <w:szCs w:val="20"/>
        </w:rPr>
        <w:t>confidential</w:t>
      </w:r>
      <w:r w:rsidR="007E415E">
        <w:rPr>
          <w:rFonts w:ascii="Verdana" w:hAnsi="Verdana"/>
          <w:sz w:val="20"/>
          <w:szCs w:val="20"/>
        </w:rPr>
        <w:t xml:space="preserve"> and you</w:t>
      </w:r>
      <w:r w:rsidR="0021755C" w:rsidRPr="008611F0">
        <w:rPr>
          <w:rFonts w:ascii="Verdana" w:hAnsi="Verdana"/>
          <w:sz w:val="20"/>
          <w:szCs w:val="20"/>
        </w:rPr>
        <w:t xml:space="preserve"> shall not, without </w:t>
      </w:r>
      <w:r w:rsidR="00096839" w:rsidRPr="008611F0">
        <w:rPr>
          <w:rFonts w:ascii="Verdana" w:hAnsi="Verdana"/>
          <w:sz w:val="20"/>
          <w:szCs w:val="20"/>
        </w:rPr>
        <w:t>the Vendor</w:t>
      </w:r>
      <w:r w:rsidR="007629B3" w:rsidRPr="008611F0">
        <w:rPr>
          <w:rFonts w:ascii="Verdana" w:hAnsi="Verdana"/>
          <w:sz w:val="20"/>
          <w:szCs w:val="20"/>
        </w:rPr>
        <w:t>s</w:t>
      </w:r>
      <w:r w:rsidR="00096839" w:rsidRPr="008611F0">
        <w:rPr>
          <w:rFonts w:ascii="Verdana" w:hAnsi="Verdana"/>
          <w:sz w:val="20"/>
          <w:szCs w:val="20"/>
        </w:rPr>
        <w:t xml:space="preserve">' </w:t>
      </w:r>
      <w:r w:rsidR="00534322">
        <w:rPr>
          <w:rFonts w:ascii="Verdana" w:hAnsi="Verdana"/>
          <w:sz w:val="20"/>
          <w:szCs w:val="20"/>
        </w:rPr>
        <w:t>or the Company</w:t>
      </w:r>
      <w:r w:rsidR="00016097" w:rsidRPr="008611F0">
        <w:rPr>
          <w:rFonts w:ascii="Verdana" w:hAnsi="Verdana"/>
          <w:sz w:val="20"/>
          <w:szCs w:val="20"/>
        </w:rPr>
        <w:t xml:space="preserve">'s </w:t>
      </w:r>
      <w:r w:rsidR="0021755C" w:rsidRPr="008611F0">
        <w:rPr>
          <w:rFonts w:ascii="Verdana" w:hAnsi="Verdana"/>
          <w:sz w:val="20"/>
          <w:szCs w:val="20"/>
        </w:rPr>
        <w:t xml:space="preserve">prior written consent, disclose any of it to any </w:t>
      </w:r>
      <w:r w:rsidR="003F3A2F" w:rsidRPr="008611F0">
        <w:rPr>
          <w:rFonts w:ascii="Verdana" w:hAnsi="Verdana"/>
          <w:sz w:val="20"/>
          <w:szCs w:val="20"/>
        </w:rPr>
        <w:t xml:space="preserve">third party other than </w:t>
      </w:r>
      <w:r w:rsidR="007E415E">
        <w:rPr>
          <w:rFonts w:ascii="Verdana" w:hAnsi="Verdana"/>
          <w:sz w:val="20"/>
          <w:szCs w:val="20"/>
        </w:rPr>
        <w:t>y</w:t>
      </w:r>
      <w:r w:rsidR="003F3A2F" w:rsidRPr="008611F0">
        <w:rPr>
          <w:rFonts w:ascii="Verdana" w:hAnsi="Verdana"/>
          <w:sz w:val="20"/>
          <w:szCs w:val="20"/>
        </w:rPr>
        <w:t xml:space="preserve">our Representatives and the </w:t>
      </w:r>
      <w:r w:rsidR="00041BAF" w:rsidRPr="008611F0">
        <w:rPr>
          <w:rFonts w:ascii="Verdana" w:hAnsi="Verdana"/>
          <w:sz w:val="20"/>
          <w:szCs w:val="20"/>
        </w:rPr>
        <w:t xml:space="preserve">directors </w:t>
      </w:r>
      <w:r w:rsidR="0029321C" w:rsidRPr="008611F0">
        <w:rPr>
          <w:rFonts w:ascii="Verdana" w:hAnsi="Verdana"/>
          <w:sz w:val="20"/>
          <w:szCs w:val="20"/>
        </w:rPr>
        <w:t xml:space="preserve">or </w:t>
      </w:r>
      <w:r w:rsidR="00041BAF" w:rsidRPr="008611F0">
        <w:rPr>
          <w:rFonts w:ascii="Verdana" w:hAnsi="Verdana"/>
          <w:sz w:val="20"/>
          <w:szCs w:val="20"/>
        </w:rPr>
        <w:t>employees</w:t>
      </w:r>
      <w:r w:rsidR="007E415E">
        <w:rPr>
          <w:rFonts w:ascii="Verdana" w:hAnsi="Verdana"/>
          <w:sz w:val="20"/>
          <w:szCs w:val="20"/>
        </w:rPr>
        <w:t xml:space="preserve"> of you</w:t>
      </w:r>
      <w:r w:rsidR="00AF2995" w:rsidRPr="008611F0">
        <w:rPr>
          <w:rFonts w:ascii="Verdana" w:hAnsi="Verdana"/>
          <w:sz w:val="20"/>
          <w:szCs w:val="20"/>
        </w:rPr>
        <w:t xml:space="preserve"> or </w:t>
      </w:r>
      <w:r w:rsidR="007E415E">
        <w:rPr>
          <w:rFonts w:ascii="Verdana" w:hAnsi="Verdana"/>
          <w:sz w:val="20"/>
          <w:szCs w:val="20"/>
        </w:rPr>
        <w:t>y</w:t>
      </w:r>
      <w:r w:rsidR="0029321C" w:rsidRPr="008611F0">
        <w:rPr>
          <w:rFonts w:ascii="Verdana" w:hAnsi="Verdana"/>
          <w:sz w:val="20"/>
          <w:szCs w:val="20"/>
        </w:rPr>
        <w:t>our Group</w:t>
      </w:r>
      <w:r w:rsidR="003F3A2F" w:rsidRPr="008611F0">
        <w:rPr>
          <w:rFonts w:ascii="Verdana" w:hAnsi="Verdana"/>
          <w:sz w:val="20"/>
          <w:szCs w:val="20"/>
        </w:rPr>
        <w:t xml:space="preserve"> </w:t>
      </w:r>
      <w:r w:rsidR="0016552D" w:rsidRPr="008611F0">
        <w:rPr>
          <w:rFonts w:ascii="Verdana" w:hAnsi="Verdana"/>
          <w:sz w:val="20"/>
          <w:szCs w:val="20"/>
        </w:rPr>
        <w:t>Entit</w:t>
      </w:r>
      <w:r w:rsidR="001D5ED1" w:rsidRPr="008611F0">
        <w:rPr>
          <w:rFonts w:ascii="Verdana" w:hAnsi="Verdana"/>
          <w:sz w:val="20"/>
          <w:szCs w:val="20"/>
        </w:rPr>
        <w:t>ies</w:t>
      </w:r>
      <w:r w:rsidR="00041BAF" w:rsidRPr="008611F0">
        <w:rPr>
          <w:rFonts w:ascii="Verdana" w:hAnsi="Verdana"/>
          <w:sz w:val="20"/>
          <w:szCs w:val="20"/>
        </w:rPr>
        <w:t xml:space="preserve">, provided that </w:t>
      </w:r>
      <w:r w:rsidR="007E415E">
        <w:rPr>
          <w:rFonts w:ascii="Verdana" w:hAnsi="Verdana"/>
          <w:sz w:val="20"/>
          <w:szCs w:val="20"/>
        </w:rPr>
        <w:t>you</w:t>
      </w:r>
      <w:r w:rsidR="00AF65C7" w:rsidRPr="008611F0">
        <w:rPr>
          <w:rFonts w:ascii="Verdana" w:hAnsi="Verdana"/>
          <w:sz w:val="20"/>
          <w:szCs w:val="20"/>
        </w:rPr>
        <w:t xml:space="preserve"> will direct </w:t>
      </w:r>
      <w:r w:rsidR="00041BAF" w:rsidRPr="008611F0">
        <w:rPr>
          <w:rFonts w:ascii="Verdana" w:hAnsi="Verdana"/>
          <w:sz w:val="20"/>
          <w:szCs w:val="20"/>
        </w:rPr>
        <w:t>each of these persons</w:t>
      </w:r>
      <w:r w:rsidR="00353E32" w:rsidRPr="008611F0">
        <w:rPr>
          <w:rFonts w:ascii="Verdana" w:hAnsi="Verdana"/>
          <w:sz w:val="20"/>
          <w:szCs w:val="20"/>
        </w:rPr>
        <w:t xml:space="preserve"> </w:t>
      </w:r>
      <w:r w:rsidR="003F3A2F" w:rsidRPr="008611F0">
        <w:rPr>
          <w:rFonts w:ascii="Verdana" w:hAnsi="Verdana"/>
          <w:sz w:val="20"/>
          <w:szCs w:val="20"/>
        </w:rPr>
        <w:t>undertake to adhere to the</w:t>
      </w:r>
      <w:r w:rsidR="00AF65C7" w:rsidRPr="008611F0">
        <w:rPr>
          <w:rFonts w:ascii="Verdana" w:hAnsi="Verdana"/>
          <w:sz w:val="20"/>
          <w:szCs w:val="20"/>
        </w:rPr>
        <w:t xml:space="preserve"> applicable</w:t>
      </w:r>
      <w:r w:rsidR="003F3A2F" w:rsidRPr="008611F0">
        <w:rPr>
          <w:rFonts w:ascii="Verdana" w:hAnsi="Verdana"/>
          <w:sz w:val="20"/>
          <w:szCs w:val="20"/>
        </w:rPr>
        <w:t xml:space="preserve"> terms of this </w:t>
      </w:r>
      <w:r w:rsidR="001206FA">
        <w:rPr>
          <w:rFonts w:ascii="Verdana" w:hAnsi="Verdana"/>
          <w:sz w:val="20"/>
          <w:szCs w:val="20"/>
        </w:rPr>
        <w:t>Agreement</w:t>
      </w:r>
      <w:r w:rsidR="003F3A2F" w:rsidRPr="008611F0">
        <w:rPr>
          <w:rFonts w:ascii="Verdana" w:hAnsi="Verdana"/>
          <w:sz w:val="20"/>
          <w:szCs w:val="20"/>
        </w:rPr>
        <w:t xml:space="preserve">. The distribution and access to Confidential Information </w:t>
      </w:r>
      <w:r w:rsidR="007400B6" w:rsidRPr="008611F0">
        <w:rPr>
          <w:rFonts w:ascii="Verdana" w:hAnsi="Verdana"/>
          <w:sz w:val="20"/>
          <w:szCs w:val="20"/>
        </w:rPr>
        <w:t>shall be limited to those persons who</w:t>
      </w:r>
      <w:r w:rsidR="003F3A2F" w:rsidRPr="008611F0">
        <w:rPr>
          <w:rFonts w:ascii="Verdana" w:hAnsi="Verdana"/>
          <w:sz w:val="20"/>
          <w:szCs w:val="20"/>
        </w:rPr>
        <w:t xml:space="preserve"> </w:t>
      </w:r>
      <w:r w:rsidR="0021755C" w:rsidRPr="008611F0">
        <w:rPr>
          <w:rFonts w:ascii="Verdana" w:hAnsi="Verdana"/>
          <w:sz w:val="20"/>
          <w:szCs w:val="20"/>
        </w:rPr>
        <w:t xml:space="preserve">need to know the </w:t>
      </w:r>
      <w:r w:rsidR="00440721" w:rsidRPr="008611F0">
        <w:rPr>
          <w:rFonts w:ascii="Verdana" w:hAnsi="Verdana"/>
          <w:sz w:val="20"/>
          <w:szCs w:val="20"/>
        </w:rPr>
        <w:t xml:space="preserve">Confidential </w:t>
      </w:r>
      <w:r w:rsidR="0021755C" w:rsidRPr="008611F0">
        <w:rPr>
          <w:rFonts w:ascii="Verdana" w:hAnsi="Verdana"/>
          <w:sz w:val="20"/>
          <w:szCs w:val="20"/>
        </w:rPr>
        <w:t xml:space="preserve">Information for the purpose of </w:t>
      </w:r>
      <w:r w:rsidR="00AF2995" w:rsidRPr="008611F0">
        <w:rPr>
          <w:rFonts w:ascii="Verdana" w:hAnsi="Verdana"/>
          <w:sz w:val="20"/>
          <w:szCs w:val="20"/>
        </w:rPr>
        <w:t>evaluating</w:t>
      </w:r>
      <w:r w:rsidR="00AF2995" w:rsidRPr="008611F0">
        <w:rPr>
          <w:rFonts w:ascii="Verdana" w:hAnsi="Verdana"/>
          <w:color w:val="FF0000"/>
          <w:sz w:val="20"/>
          <w:szCs w:val="20"/>
        </w:rPr>
        <w:t xml:space="preserve"> </w:t>
      </w:r>
      <w:r w:rsidR="00AF2995" w:rsidRPr="008611F0">
        <w:rPr>
          <w:rFonts w:ascii="Verdana" w:hAnsi="Verdana"/>
          <w:sz w:val="20"/>
          <w:szCs w:val="20"/>
        </w:rPr>
        <w:t xml:space="preserve">or advising on </w:t>
      </w:r>
      <w:r w:rsidR="0021755C" w:rsidRPr="008611F0">
        <w:rPr>
          <w:rFonts w:ascii="Verdana" w:hAnsi="Verdana"/>
          <w:sz w:val="20"/>
          <w:szCs w:val="20"/>
        </w:rPr>
        <w:t xml:space="preserve">the </w:t>
      </w:r>
      <w:r w:rsidR="00353E32" w:rsidRPr="008611F0">
        <w:rPr>
          <w:rFonts w:ascii="Verdana" w:hAnsi="Verdana"/>
          <w:sz w:val="20"/>
          <w:szCs w:val="20"/>
        </w:rPr>
        <w:t xml:space="preserve">Potential </w:t>
      </w:r>
      <w:r w:rsidR="0021755C" w:rsidRPr="008611F0">
        <w:rPr>
          <w:rFonts w:ascii="Verdana" w:hAnsi="Verdana"/>
          <w:sz w:val="20"/>
          <w:szCs w:val="20"/>
        </w:rPr>
        <w:t>Transaction</w:t>
      </w:r>
      <w:r w:rsidR="006070BA" w:rsidRPr="008611F0">
        <w:rPr>
          <w:rFonts w:ascii="Verdana" w:hAnsi="Verdana"/>
          <w:sz w:val="20"/>
          <w:szCs w:val="20"/>
        </w:rPr>
        <w:t>.</w:t>
      </w:r>
    </w:p>
    <w:p w14:paraId="1CE4BE0F" w14:textId="77777777" w:rsidR="00043911" w:rsidRPr="008611F0" w:rsidRDefault="00043911" w:rsidP="00AF2995">
      <w:pPr>
        <w:numPr>
          <w:ilvl w:val="0"/>
          <w:numId w:val="8"/>
        </w:numPr>
        <w:tabs>
          <w:tab w:val="clear" w:pos="720"/>
          <w:tab w:val="num" w:pos="567"/>
        </w:tabs>
        <w:ind w:left="567" w:hanging="567"/>
        <w:rPr>
          <w:rFonts w:ascii="Verdana" w:hAnsi="Verdana"/>
          <w:sz w:val="20"/>
          <w:szCs w:val="20"/>
        </w:rPr>
      </w:pPr>
      <w:r w:rsidRPr="008611F0">
        <w:rPr>
          <w:rFonts w:ascii="Verdana" w:hAnsi="Verdana"/>
          <w:sz w:val="20"/>
          <w:szCs w:val="20"/>
        </w:rPr>
        <w:t xml:space="preserve">The </w:t>
      </w:r>
      <w:r w:rsidR="00041BAF" w:rsidRPr="008611F0">
        <w:rPr>
          <w:rFonts w:ascii="Verdana" w:hAnsi="Verdana"/>
          <w:sz w:val="20"/>
          <w:szCs w:val="20"/>
        </w:rPr>
        <w:t xml:space="preserve">Confidential </w:t>
      </w:r>
      <w:r w:rsidRPr="008611F0">
        <w:rPr>
          <w:rFonts w:ascii="Verdana" w:hAnsi="Verdana"/>
          <w:sz w:val="20"/>
          <w:szCs w:val="20"/>
        </w:rPr>
        <w:t xml:space="preserve">Information </w:t>
      </w:r>
      <w:r w:rsidR="00041BAF" w:rsidRPr="008611F0">
        <w:rPr>
          <w:rFonts w:ascii="Verdana" w:hAnsi="Verdana"/>
          <w:sz w:val="20"/>
          <w:szCs w:val="20"/>
        </w:rPr>
        <w:t xml:space="preserve">shall </w:t>
      </w:r>
      <w:r w:rsidR="007E415E">
        <w:rPr>
          <w:rFonts w:ascii="Verdana" w:hAnsi="Verdana"/>
          <w:sz w:val="20"/>
          <w:szCs w:val="20"/>
        </w:rPr>
        <w:t>not be used by you</w:t>
      </w:r>
      <w:r w:rsidR="0021755C" w:rsidRPr="008611F0">
        <w:rPr>
          <w:rFonts w:ascii="Verdana" w:hAnsi="Verdana"/>
          <w:sz w:val="20"/>
          <w:szCs w:val="20"/>
        </w:rPr>
        <w:t xml:space="preserve">, </w:t>
      </w:r>
      <w:r w:rsidR="00587327" w:rsidRPr="008611F0">
        <w:rPr>
          <w:rFonts w:ascii="Verdana" w:hAnsi="Verdana"/>
          <w:sz w:val="20"/>
          <w:szCs w:val="20"/>
        </w:rPr>
        <w:t xml:space="preserve">any </w:t>
      </w:r>
      <w:r w:rsidR="001206FA">
        <w:rPr>
          <w:rFonts w:ascii="Verdana" w:hAnsi="Verdana"/>
          <w:sz w:val="20"/>
          <w:szCs w:val="20"/>
        </w:rPr>
        <w:t xml:space="preserve">of your </w:t>
      </w:r>
      <w:r w:rsidR="0029321C" w:rsidRPr="008611F0">
        <w:rPr>
          <w:rFonts w:ascii="Verdana" w:hAnsi="Verdana"/>
          <w:sz w:val="20"/>
          <w:szCs w:val="20"/>
        </w:rPr>
        <w:t>G</w:t>
      </w:r>
      <w:r w:rsidR="0099545D" w:rsidRPr="008611F0">
        <w:rPr>
          <w:rFonts w:ascii="Verdana" w:hAnsi="Verdana"/>
          <w:sz w:val="20"/>
          <w:szCs w:val="20"/>
        </w:rPr>
        <w:t>roup</w:t>
      </w:r>
      <w:r w:rsidR="0016552D" w:rsidRPr="008611F0">
        <w:rPr>
          <w:rFonts w:ascii="Verdana" w:hAnsi="Verdana"/>
          <w:sz w:val="20"/>
          <w:szCs w:val="20"/>
        </w:rPr>
        <w:t xml:space="preserve"> Entit</w:t>
      </w:r>
      <w:r w:rsidR="001206FA">
        <w:rPr>
          <w:rFonts w:ascii="Verdana" w:hAnsi="Verdana"/>
          <w:sz w:val="20"/>
          <w:szCs w:val="20"/>
        </w:rPr>
        <w:t>ies</w:t>
      </w:r>
      <w:r w:rsidR="0099545D" w:rsidRPr="008611F0">
        <w:rPr>
          <w:rFonts w:ascii="Verdana" w:hAnsi="Verdana"/>
          <w:sz w:val="20"/>
          <w:szCs w:val="20"/>
        </w:rPr>
        <w:t xml:space="preserve"> </w:t>
      </w:r>
      <w:r w:rsidRPr="008611F0">
        <w:rPr>
          <w:rFonts w:ascii="Verdana" w:hAnsi="Verdana"/>
          <w:sz w:val="20"/>
          <w:szCs w:val="20"/>
        </w:rPr>
        <w:t xml:space="preserve">or </w:t>
      </w:r>
      <w:r w:rsidR="007E415E">
        <w:rPr>
          <w:rFonts w:ascii="Verdana" w:hAnsi="Verdana"/>
          <w:sz w:val="20"/>
          <w:szCs w:val="20"/>
        </w:rPr>
        <w:t>y</w:t>
      </w:r>
      <w:r w:rsidRPr="008611F0">
        <w:rPr>
          <w:rFonts w:ascii="Verdana" w:hAnsi="Verdana"/>
          <w:sz w:val="20"/>
          <w:szCs w:val="20"/>
        </w:rPr>
        <w:t>our Representatives for any purpose other than</w:t>
      </w:r>
      <w:r w:rsidR="0021755C" w:rsidRPr="008611F0">
        <w:rPr>
          <w:rFonts w:ascii="Verdana" w:hAnsi="Verdana"/>
          <w:sz w:val="20"/>
          <w:szCs w:val="20"/>
        </w:rPr>
        <w:t xml:space="preserve"> </w:t>
      </w:r>
      <w:r w:rsidRPr="008611F0">
        <w:rPr>
          <w:rFonts w:ascii="Verdana" w:hAnsi="Verdana"/>
          <w:sz w:val="20"/>
          <w:szCs w:val="20"/>
        </w:rPr>
        <w:t>evaluating</w:t>
      </w:r>
      <w:r w:rsidR="00691A46" w:rsidRPr="008611F0">
        <w:rPr>
          <w:rFonts w:ascii="Verdana" w:hAnsi="Verdana"/>
          <w:color w:val="FF0000"/>
          <w:sz w:val="20"/>
          <w:szCs w:val="20"/>
        </w:rPr>
        <w:t xml:space="preserve"> </w:t>
      </w:r>
      <w:r w:rsidR="0021755C" w:rsidRPr="008611F0">
        <w:rPr>
          <w:rFonts w:ascii="Verdana" w:hAnsi="Verdana"/>
          <w:sz w:val="20"/>
          <w:szCs w:val="20"/>
        </w:rPr>
        <w:t xml:space="preserve">or advising on </w:t>
      </w:r>
      <w:r w:rsidRPr="008611F0">
        <w:rPr>
          <w:rFonts w:ascii="Verdana" w:hAnsi="Verdana"/>
          <w:sz w:val="20"/>
          <w:szCs w:val="20"/>
        </w:rPr>
        <w:t xml:space="preserve">the </w:t>
      </w:r>
      <w:r w:rsidR="00440721" w:rsidRPr="008611F0">
        <w:rPr>
          <w:rFonts w:ascii="Verdana" w:hAnsi="Verdana"/>
          <w:sz w:val="20"/>
          <w:szCs w:val="20"/>
        </w:rPr>
        <w:t xml:space="preserve">Potential </w:t>
      </w:r>
      <w:r w:rsidRPr="008611F0">
        <w:rPr>
          <w:rFonts w:ascii="Verdana" w:hAnsi="Verdana"/>
          <w:sz w:val="20"/>
          <w:szCs w:val="20"/>
        </w:rPr>
        <w:t>Transaction.</w:t>
      </w:r>
    </w:p>
    <w:p w14:paraId="0E5C0584" w14:textId="77777777" w:rsidR="00F31A15" w:rsidRPr="008611F0" w:rsidRDefault="007E415E" w:rsidP="00DB6E7E">
      <w:pPr>
        <w:numPr>
          <w:ilvl w:val="0"/>
          <w:numId w:val="8"/>
        </w:numPr>
        <w:tabs>
          <w:tab w:val="clear" w:pos="720"/>
          <w:tab w:val="num" w:pos="567"/>
        </w:tabs>
        <w:ind w:left="567" w:hanging="567"/>
        <w:rPr>
          <w:rFonts w:ascii="Verdana" w:hAnsi="Verdana"/>
          <w:sz w:val="20"/>
          <w:szCs w:val="20"/>
        </w:rPr>
      </w:pPr>
      <w:bookmarkStart w:id="0" w:name="_Ref247443036"/>
      <w:r>
        <w:rPr>
          <w:rFonts w:ascii="Verdana" w:hAnsi="Verdana"/>
          <w:sz w:val="20"/>
          <w:szCs w:val="20"/>
        </w:rPr>
        <w:t>You</w:t>
      </w:r>
      <w:r w:rsidR="00043911" w:rsidRPr="008611F0">
        <w:rPr>
          <w:rFonts w:ascii="Verdana" w:hAnsi="Verdana"/>
          <w:sz w:val="20"/>
          <w:szCs w:val="20"/>
        </w:rPr>
        <w:t xml:space="preserve"> </w:t>
      </w:r>
      <w:r w:rsidR="00E91154" w:rsidRPr="008611F0">
        <w:rPr>
          <w:rFonts w:ascii="Verdana" w:hAnsi="Verdana"/>
          <w:sz w:val="20"/>
          <w:szCs w:val="20"/>
        </w:rPr>
        <w:t xml:space="preserve">agree to be liable for any damages, losses, costs and liabilities (including reasonable advisory fees) arising out of or in </w:t>
      </w:r>
      <w:r>
        <w:rPr>
          <w:rFonts w:ascii="Verdana" w:hAnsi="Verdana"/>
          <w:sz w:val="20"/>
          <w:szCs w:val="20"/>
        </w:rPr>
        <w:t>connection with any breach by you</w:t>
      </w:r>
      <w:r w:rsidR="00E91154" w:rsidRPr="008611F0">
        <w:rPr>
          <w:rFonts w:ascii="Verdana" w:hAnsi="Verdana"/>
          <w:sz w:val="20"/>
          <w:szCs w:val="20"/>
        </w:rPr>
        <w:t xml:space="preserve"> or by any of </w:t>
      </w:r>
      <w:r>
        <w:rPr>
          <w:rFonts w:ascii="Verdana" w:hAnsi="Verdana"/>
          <w:sz w:val="20"/>
          <w:szCs w:val="20"/>
        </w:rPr>
        <w:t>y</w:t>
      </w:r>
      <w:r w:rsidR="00E91154" w:rsidRPr="008611F0">
        <w:rPr>
          <w:rFonts w:ascii="Verdana" w:hAnsi="Verdana"/>
          <w:sz w:val="20"/>
          <w:szCs w:val="20"/>
        </w:rPr>
        <w:t xml:space="preserve">our Representatives of the provisions of this </w:t>
      </w:r>
      <w:r w:rsidR="001206FA">
        <w:rPr>
          <w:rFonts w:ascii="Verdana" w:hAnsi="Verdana"/>
          <w:sz w:val="20"/>
          <w:szCs w:val="20"/>
        </w:rPr>
        <w:t>Agreement</w:t>
      </w:r>
      <w:r w:rsidR="00E91154" w:rsidRPr="008611F0">
        <w:rPr>
          <w:rFonts w:ascii="Verdana" w:hAnsi="Verdana"/>
          <w:sz w:val="20"/>
          <w:szCs w:val="20"/>
        </w:rPr>
        <w:t xml:space="preserve">. </w:t>
      </w:r>
      <w:bookmarkEnd w:id="0"/>
    </w:p>
    <w:p w14:paraId="7B4C580A" w14:textId="77777777" w:rsidR="00F31A15" w:rsidRPr="008611F0" w:rsidRDefault="00F31A15" w:rsidP="00DB6E7E">
      <w:pPr>
        <w:numPr>
          <w:ilvl w:val="0"/>
          <w:numId w:val="8"/>
        </w:numPr>
        <w:tabs>
          <w:tab w:val="clear" w:pos="720"/>
          <w:tab w:val="num" w:pos="567"/>
        </w:tabs>
        <w:ind w:left="567" w:hanging="567"/>
        <w:rPr>
          <w:rFonts w:ascii="Verdana" w:hAnsi="Verdana"/>
          <w:sz w:val="20"/>
          <w:szCs w:val="20"/>
        </w:rPr>
      </w:pPr>
      <w:r w:rsidRPr="008611F0">
        <w:rPr>
          <w:rFonts w:ascii="Verdana" w:hAnsi="Verdana"/>
          <w:sz w:val="20"/>
          <w:szCs w:val="20"/>
        </w:rPr>
        <w:t xml:space="preserve">It is understood and agreed that money damages may not be a sufficient remedy for any breach of this </w:t>
      </w:r>
      <w:r w:rsidR="001206FA">
        <w:rPr>
          <w:rFonts w:ascii="Verdana" w:hAnsi="Verdana"/>
          <w:sz w:val="20"/>
          <w:szCs w:val="20"/>
        </w:rPr>
        <w:t>Agreement</w:t>
      </w:r>
      <w:r w:rsidR="001206FA" w:rsidRPr="008611F0">
        <w:rPr>
          <w:rFonts w:ascii="Verdana" w:hAnsi="Verdana"/>
          <w:sz w:val="20"/>
          <w:szCs w:val="20"/>
        </w:rPr>
        <w:t xml:space="preserve"> </w:t>
      </w:r>
      <w:r w:rsidRPr="008611F0">
        <w:rPr>
          <w:rFonts w:ascii="Verdana" w:hAnsi="Verdana"/>
          <w:sz w:val="20"/>
          <w:szCs w:val="20"/>
        </w:rPr>
        <w:t>and th</w:t>
      </w:r>
      <w:r w:rsidR="00534322">
        <w:rPr>
          <w:rFonts w:ascii="Verdana" w:hAnsi="Verdana"/>
          <w:sz w:val="20"/>
          <w:szCs w:val="20"/>
        </w:rPr>
        <w:t>at the Vendors and/or the Companies</w:t>
      </w:r>
      <w:r w:rsidR="007E415E">
        <w:rPr>
          <w:rFonts w:ascii="Verdana" w:hAnsi="Verdana"/>
          <w:sz w:val="20"/>
          <w:szCs w:val="20"/>
        </w:rPr>
        <w:t xml:space="preserve"> are</w:t>
      </w:r>
      <w:r w:rsidRPr="008611F0">
        <w:rPr>
          <w:rFonts w:ascii="Verdana" w:hAnsi="Verdana"/>
          <w:sz w:val="20"/>
          <w:szCs w:val="20"/>
        </w:rPr>
        <w:t xml:space="preserve"> entitled to seek specific performance and injunctive or other equitable relief. Such remedy shall not be deemed to be the exclusive remedy for breach of this </w:t>
      </w:r>
      <w:r w:rsidR="007E415E">
        <w:rPr>
          <w:rFonts w:ascii="Verdana" w:hAnsi="Verdana"/>
          <w:sz w:val="20"/>
          <w:szCs w:val="20"/>
        </w:rPr>
        <w:t>Agreement</w:t>
      </w:r>
      <w:r w:rsidRPr="008611F0">
        <w:rPr>
          <w:rFonts w:ascii="Verdana" w:hAnsi="Verdana"/>
          <w:sz w:val="20"/>
          <w:szCs w:val="20"/>
        </w:rPr>
        <w:t xml:space="preserve"> but shall be in addition to all other remedies available </w:t>
      </w:r>
      <w:r w:rsidR="00534322">
        <w:rPr>
          <w:rFonts w:ascii="Verdana" w:hAnsi="Verdana"/>
          <w:sz w:val="20"/>
          <w:szCs w:val="20"/>
        </w:rPr>
        <w:t>to the Vendors and/or the Companies</w:t>
      </w:r>
      <w:r w:rsidRPr="008611F0">
        <w:rPr>
          <w:rFonts w:ascii="Verdana" w:hAnsi="Verdana"/>
          <w:sz w:val="20"/>
          <w:szCs w:val="20"/>
        </w:rPr>
        <w:t>.</w:t>
      </w:r>
    </w:p>
    <w:p w14:paraId="3ADA7597" w14:textId="77777777" w:rsidR="00F708D0" w:rsidRPr="008611F0" w:rsidRDefault="007E415E" w:rsidP="00421B0E">
      <w:pPr>
        <w:numPr>
          <w:ilvl w:val="0"/>
          <w:numId w:val="8"/>
        </w:numPr>
        <w:tabs>
          <w:tab w:val="clear" w:pos="720"/>
          <w:tab w:val="num" w:pos="567"/>
        </w:tabs>
        <w:ind w:left="567" w:hanging="567"/>
        <w:rPr>
          <w:rFonts w:ascii="Verdana" w:hAnsi="Verdana"/>
          <w:sz w:val="20"/>
          <w:szCs w:val="20"/>
        </w:rPr>
      </w:pPr>
      <w:bookmarkStart w:id="1" w:name="_Ref247443059"/>
      <w:r>
        <w:rPr>
          <w:rFonts w:ascii="Verdana" w:hAnsi="Verdana"/>
          <w:sz w:val="20"/>
          <w:szCs w:val="20"/>
        </w:rPr>
        <w:t>You</w:t>
      </w:r>
      <w:r w:rsidR="00F708D0" w:rsidRPr="008611F0">
        <w:rPr>
          <w:rFonts w:ascii="Verdana" w:hAnsi="Verdana"/>
          <w:sz w:val="20"/>
          <w:szCs w:val="20"/>
        </w:rPr>
        <w:t xml:space="preserve"> shall</w:t>
      </w:r>
      <w:r>
        <w:rPr>
          <w:rFonts w:ascii="Verdana" w:hAnsi="Verdana"/>
          <w:sz w:val="20"/>
          <w:szCs w:val="20"/>
        </w:rPr>
        <w:t xml:space="preserve"> upon </w:t>
      </w:r>
      <w:r w:rsidR="00F50654" w:rsidRPr="008611F0">
        <w:rPr>
          <w:rFonts w:ascii="Verdana" w:hAnsi="Verdana"/>
          <w:sz w:val="20"/>
          <w:szCs w:val="20"/>
        </w:rPr>
        <w:t>our written request,</w:t>
      </w:r>
      <w:r w:rsidR="00F708D0" w:rsidRPr="008611F0">
        <w:rPr>
          <w:rFonts w:ascii="Verdana" w:hAnsi="Verdana"/>
          <w:sz w:val="20"/>
          <w:szCs w:val="20"/>
        </w:rPr>
        <w:t xml:space="preserve"> </w:t>
      </w:r>
      <w:r w:rsidR="00ED7F45" w:rsidRPr="008611F0">
        <w:rPr>
          <w:rFonts w:ascii="Verdana" w:hAnsi="Verdana"/>
          <w:sz w:val="20"/>
          <w:szCs w:val="20"/>
        </w:rPr>
        <w:t xml:space="preserve">at </w:t>
      </w:r>
      <w:r>
        <w:rPr>
          <w:rFonts w:ascii="Verdana" w:hAnsi="Verdana"/>
          <w:sz w:val="20"/>
          <w:szCs w:val="20"/>
        </w:rPr>
        <w:t>y</w:t>
      </w:r>
      <w:r w:rsidR="00ED7F45" w:rsidRPr="008611F0">
        <w:rPr>
          <w:rFonts w:ascii="Verdana" w:hAnsi="Verdana"/>
          <w:sz w:val="20"/>
          <w:szCs w:val="20"/>
        </w:rPr>
        <w:t>our expense</w:t>
      </w:r>
      <w:r w:rsidR="001B1BA4" w:rsidRPr="008611F0">
        <w:rPr>
          <w:rFonts w:ascii="Verdana" w:hAnsi="Verdana"/>
          <w:sz w:val="20"/>
          <w:szCs w:val="20"/>
        </w:rPr>
        <w:t>,</w:t>
      </w:r>
      <w:r w:rsidR="009640E2" w:rsidRPr="008611F0">
        <w:rPr>
          <w:rFonts w:ascii="Verdana" w:hAnsi="Verdana"/>
          <w:sz w:val="20"/>
          <w:szCs w:val="20"/>
        </w:rPr>
        <w:t xml:space="preserve"> </w:t>
      </w:r>
      <w:r>
        <w:rPr>
          <w:rFonts w:ascii="Verdana" w:hAnsi="Verdana"/>
          <w:sz w:val="20"/>
          <w:szCs w:val="20"/>
        </w:rPr>
        <w:t>return to us</w:t>
      </w:r>
      <w:r w:rsidR="007629B3" w:rsidRPr="008611F0">
        <w:rPr>
          <w:rFonts w:ascii="Verdana" w:hAnsi="Verdana"/>
          <w:sz w:val="20"/>
          <w:szCs w:val="20"/>
        </w:rPr>
        <w:t xml:space="preserve"> or permanently delete and </w:t>
      </w:r>
      <w:r w:rsidR="003B251C" w:rsidRPr="008611F0">
        <w:rPr>
          <w:rFonts w:ascii="Verdana" w:hAnsi="Verdana"/>
          <w:sz w:val="20"/>
          <w:szCs w:val="20"/>
        </w:rPr>
        <w:t>destroy all</w:t>
      </w:r>
      <w:bookmarkStart w:id="2" w:name="_Ref214939919"/>
      <w:r w:rsidR="00ED7F45" w:rsidRPr="008611F0">
        <w:rPr>
          <w:rFonts w:ascii="Verdana" w:hAnsi="Verdana"/>
          <w:sz w:val="20"/>
          <w:szCs w:val="20"/>
        </w:rPr>
        <w:t xml:space="preserve"> </w:t>
      </w:r>
      <w:r w:rsidR="00041BAF" w:rsidRPr="008611F0">
        <w:rPr>
          <w:rFonts w:ascii="Verdana" w:hAnsi="Verdana"/>
          <w:sz w:val="20"/>
          <w:szCs w:val="20"/>
        </w:rPr>
        <w:t>Confidential Information</w:t>
      </w:r>
      <w:r w:rsidR="00443672" w:rsidRPr="008611F0">
        <w:rPr>
          <w:rFonts w:ascii="Verdana" w:hAnsi="Verdana"/>
          <w:sz w:val="20"/>
          <w:szCs w:val="20"/>
        </w:rPr>
        <w:t xml:space="preserve">, except for </w:t>
      </w:r>
      <w:r w:rsidR="00F50654" w:rsidRPr="008611F0">
        <w:rPr>
          <w:rFonts w:ascii="Verdana" w:hAnsi="Verdana"/>
          <w:sz w:val="20"/>
          <w:szCs w:val="20"/>
        </w:rPr>
        <w:t xml:space="preserve">(i) </w:t>
      </w:r>
      <w:r w:rsidR="00443672" w:rsidRPr="008611F0">
        <w:rPr>
          <w:rFonts w:ascii="Verdana" w:hAnsi="Verdana"/>
          <w:sz w:val="20"/>
          <w:szCs w:val="20"/>
        </w:rPr>
        <w:t xml:space="preserve">Confidential Information which has been automatically stored in </w:t>
      </w:r>
      <w:r w:rsidR="00575306">
        <w:rPr>
          <w:rFonts w:ascii="Verdana" w:hAnsi="Verdana"/>
          <w:sz w:val="20"/>
          <w:szCs w:val="20"/>
        </w:rPr>
        <w:t>y</w:t>
      </w:r>
      <w:r w:rsidR="00443672" w:rsidRPr="008611F0">
        <w:rPr>
          <w:rFonts w:ascii="Verdana" w:hAnsi="Verdana"/>
          <w:sz w:val="20"/>
          <w:szCs w:val="20"/>
        </w:rPr>
        <w:t xml:space="preserve">our back-up systems </w:t>
      </w:r>
      <w:bookmarkEnd w:id="2"/>
      <w:r w:rsidR="00F50654" w:rsidRPr="008611F0">
        <w:rPr>
          <w:rFonts w:ascii="Verdana" w:hAnsi="Verdana"/>
          <w:sz w:val="20"/>
          <w:szCs w:val="20"/>
        </w:rPr>
        <w:t xml:space="preserve">that is not expunged in the ordinary course or (ii) Confidential Information retained as required by </w:t>
      </w:r>
      <w:r w:rsidR="00575306">
        <w:rPr>
          <w:rFonts w:ascii="Verdana" w:hAnsi="Verdana"/>
          <w:sz w:val="20"/>
          <w:szCs w:val="20"/>
        </w:rPr>
        <w:t>y</w:t>
      </w:r>
      <w:r w:rsidR="00F50654" w:rsidRPr="008611F0">
        <w:rPr>
          <w:rFonts w:ascii="Verdana" w:hAnsi="Verdana"/>
          <w:sz w:val="20"/>
          <w:szCs w:val="20"/>
        </w:rPr>
        <w:t xml:space="preserve">our respective </w:t>
      </w:r>
      <w:r w:rsidR="009A41EF" w:rsidRPr="008611F0">
        <w:rPr>
          <w:rFonts w:ascii="Verdana" w:hAnsi="Verdana"/>
          <w:sz w:val="20"/>
          <w:szCs w:val="20"/>
        </w:rPr>
        <w:t xml:space="preserve">bona fide </w:t>
      </w:r>
      <w:r w:rsidR="00F50654" w:rsidRPr="008611F0">
        <w:rPr>
          <w:rFonts w:ascii="Verdana" w:hAnsi="Verdana"/>
          <w:sz w:val="20"/>
          <w:szCs w:val="20"/>
        </w:rPr>
        <w:t>record retention policies to comply with legal and/or regulatory requirements</w:t>
      </w:r>
      <w:r w:rsidR="00137C1D" w:rsidRPr="008611F0">
        <w:rPr>
          <w:rFonts w:ascii="Verdana" w:hAnsi="Verdana"/>
          <w:sz w:val="20"/>
          <w:szCs w:val="20"/>
        </w:rPr>
        <w:t>.</w:t>
      </w:r>
      <w:r w:rsidR="00443672" w:rsidRPr="008611F0">
        <w:rPr>
          <w:rFonts w:ascii="Verdana" w:hAnsi="Verdana"/>
          <w:sz w:val="20"/>
          <w:szCs w:val="20"/>
        </w:rPr>
        <w:t xml:space="preserve"> </w:t>
      </w:r>
      <w:bookmarkEnd w:id="1"/>
    </w:p>
    <w:p w14:paraId="69DDE25E" w14:textId="77777777" w:rsidR="00043911" w:rsidRPr="008611F0" w:rsidRDefault="004A4F97" w:rsidP="007456BE">
      <w:pPr>
        <w:numPr>
          <w:ilvl w:val="0"/>
          <w:numId w:val="8"/>
        </w:numPr>
        <w:tabs>
          <w:tab w:val="clear" w:pos="720"/>
          <w:tab w:val="num" w:pos="567"/>
        </w:tabs>
        <w:ind w:left="567" w:hanging="567"/>
        <w:rPr>
          <w:rFonts w:ascii="Verdana" w:hAnsi="Verdana"/>
          <w:sz w:val="20"/>
          <w:szCs w:val="20"/>
        </w:rPr>
      </w:pPr>
      <w:r w:rsidRPr="008611F0">
        <w:rPr>
          <w:rFonts w:ascii="Verdana" w:hAnsi="Verdana"/>
          <w:sz w:val="20"/>
          <w:szCs w:val="20"/>
        </w:rPr>
        <w:t xml:space="preserve">This </w:t>
      </w:r>
      <w:r w:rsidR="001206FA">
        <w:rPr>
          <w:rFonts w:ascii="Verdana" w:hAnsi="Verdana"/>
          <w:sz w:val="20"/>
          <w:szCs w:val="20"/>
        </w:rPr>
        <w:t>Agreement</w:t>
      </w:r>
      <w:r w:rsidR="001206FA" w:rsidRPr="008611F0">
        <w:rPr>
          <w:rFonts w:ascii="Verdana" w:hAnsi="Verdana"/>
          <w:sz w:val="20"/>
          <w:szCs w:val="20"/>
        </w:rPr>
        <w:t xml:space="preserve"> </w:t>
      </w:r>
      <w:r w:rsidR="002F490B" w:rsidRPr="008611F0">
        <w:rPr>
          <w:rFonts w:ascii="Verdana" w:hAnsi="Verdana"/>
          <w:sz w:val="20"/>
          <w:szCs w:val="20"/>
        </w:rPr>
        <w:t>does not restrict the</w:t>
      </w:r>
      <w:r w:rsidRPr="008611F0">
        <w:rPr>
          <w:rFonts w:ascii="Verdana" w:hAnsi="Verdana"/>
          <w:sz w:val="20"/>
          <w:szCs w:val="20"/>
        </w:rPr>
        <w:t xml:space="preserve"> disclosure of Confidential Information to </w:t>
      </w:r>
      <w:r w:rsidR="002F490B" w:rsidRPr="008611F0">
        <w:rPr>
          <w:rFonts w:ascii="Verdana" w:hAnsi="Verdana"/>
          <w:sz w:val="20"/>
          <w:szCs w:val="20"/>
        </w:rPr>
        <w:t xml:space="preserve">any </w:t>
      </w:r>
      <w:r w:rsidRPr="008611F0">
        <w:rPr>
          <w:rFonts w:ascii="Verdana" w:hAnsi="Verdana"/>
          <w:sz w:val="20"/>
          <w:szCs w:val="20"/>
        </w:rPr>
        <w:t xml:space="preserve">courts, </w:t>
      </w:r>
      <w:r w:rsidR="00496D43" w:rsidRPr="008611F0">
        <w:rPr>
          <w:rFonts w:ascii="Verdana" w:hAnsi="Verdana"/>
          <w:sz w:val="20"/>
          <w:szCs w:val="20"/>
        </w:rPr>
        <w:t xml:space="preserve">regulatory bodies, </w:t>
      </w:r>
      <w:r w:rsidRPr="008611F0">
        <w:rPr>
          <w:rFonts w:ascii="Verdana" w:hAnsi="Verdana"/>
          <w:sz w:val="20"/>
          <w:szCs w:val="20"/>
        </w:rPr>
        <w:t>competent authorities</w:t>
      </w:r>
      <w:r w:rsidR="00496D43" w:rsidRPr="008611F0">
        <w:rPr>
          <w:rFonts w:ascii="Verdana" w:hAnsi="Verdana"/>
          <w:sz w:val="20"/>
          <w:szCs w:val="20"/>
        </w:rPr>
        <w:t>, self-regulatory bodies</w:t>
      </w:r>
      <w:r w:rsidRPr="008611F0">
        <w:rPr>
          <w:rFonts w:ascii="Verdana" w:hAnsi="Verdana"/>
          <w:sz w:val="20"/>
          <w:szCs w:val="20"/>
        </w:rPr>
        <w:t xml:space="preserve"> or </w:t>
      </w:r>
      <w:r w:rsidR="00945887" w:rsidRPr="008611F0">
        <w:rPr>
          <w:rFonts w:ascii="Verdana" w:hAnsi="Verdana"/>
          <w:sz w:val="20"/>
          <w:szCs w:val="20"/>
        </w:rPr>
        <w:t>stock exchange bodies</w:t>
      </w:r>
      <w:r w:rsidR="00496D43" w:rsidRPr="008611F0">
        <w:rPr>
          <w:rFonts w:ascii="Verdana" w:hAnsi="Verdana"/>
          <w:sz w:val="20"/>
          <w:szCs w:val="20"/>
        </w:rPr>
        <w:t xml:space="preserve"> </w:t>
      </w:r>
      <w:r w:rsidR="00945887" w:rsidRPr="008611F0">
        <w:rPr>
          <w:rFonts w:ascii="Verdana" w:hAnsi="Verdana"/>
          <w:sz w:val="20"/>
          <w:szCs w:val="20"/>
        </w:rPr>
        <w:t>provided,</w:t>
      </w:r>
      <w:r w:rsidR="002F490B" w:rsidRPr="008611F0">
        <w:rPr>
          <w:rFonts w:ascii="Verdana" w:hAnsi="Verdana"/>
          <w:sz w:val="20"/>
          <w:szCs w:val="20"/>
        </w:rPr>
        <w:t xml:space="preserve"> that</w:t>
      </w:r>
      <w:r w:rsidR="00945887" w:rsidRPr="008611F0">
        <w:rPr>
          <w:rFonts w:ascii="Verdana" w:hAnsi="Verdana"/>
          <w:sz w:val="20"/>
          <w:szCs w:val="20"/>
        </w:rPr>
        <w:t xml:space="preserve"> (i)</w:t>
      </w:r>
      <w:r w:rsidR="002F490B" w:rsidRPr="008611F0">
        <w:rPr>
          <w:rFonts w:ascii="Verdana" w:hAnsi="Verdana"/>
          <w:sz w:val="20"/>
          <w:szCs w:val="20"/>
        </w:rPr>
        <w:t xml:space="preserve"> </w:t>
      </w:r>
      <w:r w:rsidR="00945887" w:rsidRPr="008611F0">
        <w:rPr>
          <w:rFonts w:ascii="Verdana" w:hAnsi="Verdana"/>
          <w:sz w:val="20"/>
          <w:szCs w:val="20"/>
        </w:rPr>
        <w:t>such disclosure</w:t>
      </w:r>
      <w:r w:rsidR="002F490B" w:rsidRPr="008611F0">
        <w:rPr>
          <w:rFonts w:ascii="Verdana" w:hAnsi="Verdana"/>
          <w:sz w:val="20"/>
          <w:szCs w:val="20"/>
        </w:rPr>
        <w:t xml:space="preserve"> </w:t>
      </w:r>
      <w:r w:rsidR="00487E6B" w:rsidRPr="008611F0">
        <w:rPr>
          <w:rFonts w:ascii="Verdana" w:hAnsi="Verdana"/>
          <w:sz w:val="20"/>
          <w:szCs w:val="20"/>
        </w:rPr>
        <w:t>is required by any</w:t>
      </w:r>
      <w:r w:rsidR="00945887" w:rsidRPr="008611F0">
        <w:rPr>
          <w:rFonts w:ascii="Verdana" w:hAnsi="Verdana"/>
          <w:sz w:val="20"/>
          <w:szCs w:val="20"/>
        </w:rPr>
        <w:t xml:space="preserve"> legal</w:t>
      </w:r>
      <w:r w:rsidR="00496D43" w:rsidRPr="008611F0">
        <w:rPr>
          <w:rFonts w:ascii="Verdana" w:hAnsi="Verdana"/>
          <w:sz w:val="20"/>
          <w:szCs w:val="20"/>
        </w:rPr>
        <w:t>, administrative</w:t>
      </w:r>
      <w:r w:rsidR="00945887" w:rsidRPr="008611F0">
        <w:rPr>
          <w:rFonts w:ascii="Verdana" w:hAnsi="Verdana"/>
          <w:sz w:val="20"/>
          <w:szCs w:val="20"/>
        </w:rPr>
        <w:t xml:space="preserve"> or regulatory provision</w:t>
      </w:r>
      <w:r w:rsidR="00EB3B52" w:rsidRPr="008611F0">
        <w:rPr>
          <w:rFonts w:ascii="Verdana" w:hAnsi="Verdana"/>
          <w:sz w:val="20"/>
          <w:szCs w:val="20"/>
        </w:rPr>
        <w:t>,</w:t>
      </w:r>
      <w:r w:rsidR="00945887" w:rsidRPr="008611F0">
        <w:rPr>
          <w:rFonts w:ascii="Verdana" w:hAnsi="Verdana"/>
          <w:sz w:val="20"/>
          <w:szCs w:val="20"/>
        </w:rPr>
        <w:t xml:space="preserve"> (ii)</w:t>
      </w:r>
      <w:r w:rsidR="00867844" w:rsidRPr="008611F0">
        <w:rPr>
          <w:rFonts w:ascii="Verdana" w:hAnsi="Verdana"/>
          <w:sz w:val="20"/>
          <w:szCs w:val="20"/>
        </w:rPr>
        <w:t xml:space="preserve"> </w:t>
      </w:r>
      <w:r w:rsidR="00575306">
        <w:rPr>
          <w:rFonts w:ascii="Verdana" w:hAnsi="Verdana"/>
          <w:sz w:val="20"/>
          <w:szCs w:val="20"/>
        </w:rPr>
        <w:t>you</w:t>
      </w:r>
      <w:r w:rsidR="00945887" w:rsidRPr="008611F0">
        <w:rPr>
          <w:rFonts w:ascii="Verdana" w:hAnsi="Verdana"/>
          <w:sz w:val="20"/>
          <w:szCs w:val="20"/>
        </w:rPr>
        <w:t xml:space="preserve"> submit </w:t>
      </w:r>
      <w:r w:rsidR="00534322">
        <w:rPr>
          <w:rFonts w:ascii="Verdana" w:hAnsi="Verdana"/>
          <w:sz w:val="20"/>
          <w:szCs w:val="20"/>
        </w:rPr>
        <w:t>the Company</w:t>
      </w:r>
      <w:r w:rsidR="00575306">
        <w:rPr>
          <w:rFonts w:ascii="Verdana" w:hAnsi="Verdana"/>
          <w:sz w:val="20"/>
          <w:szCs w:val="20"/>
        </w:rPr>
        <w:t xml:space="preserve"> </w:t>
      </w:r>
      <w:r w:rsidR="000E6E64">
        <w:rPr>
          <w:rFonts w:ascii="Verdana" w:hAnsi="Verdana"/>
          <w:sz w:val="20"/>
          <w:szCs w:val="20"/>
        </w:rPr>
        <w:t xml:space="preserve">or the Vendors </w:t>
      </w:r>
      <w:r w:rsidR="00945887" w:rsidRPr="008611F0">
        <w:rPr>
          <w:rFonts w:ascii="Verdana" w:hAnsi="Verdana"/>
          <w:sz w:val="20"/>
          <w:szCs w:val="20"/>
        </w:rPr>
        <w:t xml:space="preserve">with prompt written notice of such requirement </w:t>
      </w:r>
      <w:r w:rsidR="00CF6253" w:rsidRPr="008611F0">
        <w:rPr>
          <w:rFonts w:ascii="Verdana" w:hAnsi="Verdana"/>
          <w:sz w:val="20"/>
          <w:szCs w:val="20"/>
        </w:rPr>
        <w:t>in order</w:t>
      </w:r>
      <w:r w:rsidR="00575306">
        <w:rPr>
          <w:rFonts w:ascii="Verdana" w:hAnsi="Verdana"/>
          <w:sz w:val="20"/>
          <w:szCs w:val="20"/>
        </w:rPr>
        <w:t xml:space="preserve"> for us</w:t>
      </w:r>
      <w:r w:rsidR="008B0F2E" w:rsidRPr="008611F0">
        <w:rPr>
          <w:rFonts w:ascii="Verdana" w:hAnsi="Verdana"/>
          <w:sz w:val="20"/>
          <w:szCs w:val="20"/>
        </w:rPr>
        <w:t xml:space="preserve"> </w:t>
      </w:r>
      <w:r w:rsidR="00CF6253" w:rsidRPr="008611F0">
        <w:rPr>
          <w:rFonts w:ascii="Verdana" w:hAnsi="Verdana"/>
          <w:sz w:val="20"/>
          <w:szCs w:val="20"/>
        </w:rPr>
        <w:t>to seek</w:t>
      </w:r>
      <w:r w:rsidR="00945887" w:rsidRPr="008611F0">
        <w:rPr>
          <w:rFonts w:ascii="Verdana" w:hAnsi="Verdana"/>
          <w:sz w:val="20"/>
          <w:szCs w:val="20"/>
        </w:rPr>
        <w:t xml:space="preserve"> possible protective orders</w:t>
      </w:r>
      <w:r w:rsidR="009640E2" w:rsidRPr="008611F0">
        <w:rPr>
          <w:rFonts w:ascii="Verdana" w:hAnsi="Verdana"/>
          <w:sz w:val="20"/>
          <w:szCs w:val="20"/>
        </w:rPr>
        <w:t xml:space="preserve"> </w:t>
      </w:r>
      <w:r w:rsidR="00575306">
        <w:rPr>
          <w:rFonts w:ascii="Verdana" w:hAnsi="Verdana"/>
          <w:sz w:val="20"/>
          <w:szCs w:val="20"/>
        </w:rPr>
        <w:t>and (iii) you</w:t>
      </w:r>
      <w:r w:rsidR="00CF6253" w:rsidRPr="008611F0">
        <w:rPr>
          <w:rFonts w:ascii="Verdana" w:hAnsi="Verdana"/>
          <w:sz w:val="20"/>
          <w:szCs w:val="20"/>
        </w:rPr>
        <w:t xml:space="preserve">, </w:t>
      </w:r>
      <w:r w:rsidR="00575306">
        <w:rPr>
          <w:rFonts w:ascii="Verdana" w:hAnsi="Verdana"/>
          <w:sz w:val="20"/>
          <w:szCs w:val="20"/>
        </w:rPr>
        <w:t>y</w:t>
      </w:r>
      <w:r w:rsidR="00CF6253" w:rsidRPr="008611F0">
        <w:rPr>
          <w:rFonts w:ascii="Verdana" w:hAnsi="Verdana"/>
          <w:sz w:val="20"/>
          <w:szCs w:val="20"/>
        </w:rPr>
        <w:t xml:space="preserve">our Group Entities and </w:t>
      </w:r>
      <w:r w:rsidR="00575306">
        <w:rPr>
          <w:rFonts w:ascii="Verdana" w:hAnsi="Verdana"/>
          <w:sz w:val="20"/>
          <w:szCs w:val="20"/>
        </w:rPr>
        <w:t>y</w:t>
      </w:r>
      <w:r w:rsidR="00CF6253" w:rsidRPr="008611F0">
        <w:rPr>
          <w:rFonts w:ascii="Verdana" w:hAnsi="Verdana"/>
          <w:sz w:val="20"/>
          <w:szCs w:val="20"/>
        </w:rPr>
        <w:t>our Representatives shall take all</w:t>
      </w:r>
      <w:r w:rsidR="00867844" w:rsidRPr="008611F0">
        <w:rPr>
          <w:rFonts w:ascii="Verdana" w:hAnsi="Verdana"/>
          <w:sz w:val="20"/>
          <w:szCs w:val="20"/>
        </w:rPr>
        <w:t xml:space="preserve"> </w:t>
      </w:r>
      <w:r w:rsidR="00CF6253" w:rsidRPr="008611F0">
        <w:rPr>
          <w:rFonts w:ascii="Verdana" w:hAnsi="Verdana"/>
          <w:sz w:val="20"/>
          <w:szCs w:val="20"/>
        </w:rPr>
        <w:t>measures to keep such disclosure to a minimum and shall seek all</w:t>
      </w:r>
      <w:r w:rsidR="00867844" w:rsidRPr="008611F0">
        <w:rPr>
          <w:rFonts w:ascii="Verdana" w:hAnsi="Verdana"/>
          <w:color w:val="FF0000"/>
          <w:sz w:val="20"/>
          <w:szCs w:val="20"/>
        </w:rPr>
        <w:t xml:space="preserve"> </w:t>
      </w:r>
      <w:r w:rsidR="00CF6253" w:rsidRPr="008611F0">
        <w:rPr>
          <w:rFonts w:ascii="Verdana" w:hAnsi="Verdana"/>
          <w:sz w:val="20"/>
          <w:szCs w:val="20"/>
        </w:rPr>
        <w:t xml:space="preserve">remedies available to protect the Confidential Information </w:t>
      </w:r>
      <w:r w:rsidR="009640E2" w:rsidRPr="008611F0">
        <w:rPr>
          <w:rFonts w:ascii="Verdana" w:hAnsi="Verdana"/>
          <w:sz w:val="20"/>
          <w:szCs w:val="20"/>
        </w:rPr>
        <w:t>from its disclosure</w:t>
      </w:r>
      <w:r w:rsidR="00D85F44" w:rsidRPr="008611F0">
        <w:rPr>
          <w:rFonts w:ascii="Verdana" w:hAnsi="Verdana"/>
          <w:sz w:val="20"/>
          <w:szCs w:val="20"/>
        </w:rPr>
        <w:t>.</w:t>
      </w:r>
    </w:p>
    <w:p w14:paraId="0042190D" w14:textId="77777777" w:rsidR="00F46BA9" w:rsidRPr="008611F0" w:rsidRDefault="00575306" w:rsidP="007456BE">
      <w:pPr>
        <w:numPr>
          <w:ilvl w:val="0"/>
          <w:numId w:val="8"/>
        </w:numPr>
        <w:tabs>
          <w:tab w:val="clear" w:pos="720"/>
          <w:tab w:val="num" w:pos="567"/>
        </w:tabs>
        <w:ind w:left="567" w:hanging="567"/>
        <w:rPr>
          <w:rFonts w:ascii="Verdana" w:hAnsi="Verdana"/>
          <w:sz w:val="20"/>
          <w:szCs w:val="20"/>
        </w:rPr>
      </w:pPr>
      <w:r>
        <w:rPr>
          <w:rFonts w:ascii="Verdana" w:hAnsi="Verdana"/>
          <w:sz w:val="20"/>
          <w:szCs w:val="20"/>
        </w:rPr>
        <w:t>You</w:t>
      </w:r>
      <w:r w:rsidR="00F46BA9" w:rsidRPr="008611F0">
        <w:rPr>
          <w:rFonts w:ascii="Verdana" w:hAnsi="Verdana"/>
          <w:sz w:val="20"/>
          <w:szCs w:val="20"/>
        </w:rPr>
        <w:t xml:space="preserve"> acknowledge that in a further stage of the Potential Transaction, the Vendors might, in their sole discretion, decide to disclose certain particularly sensitive confidential information relating to the Potential Transaction to clean teams of selected bidders (</w:t>
      </w:r>
      <w:r w:rsidR="005D7619" w:rsidRPr="008611F0">
        <w:rPr>
          <w:rFonts w:ascii="Verdana" w:hAnsi="Verdana"/>
          <w:sz w:val="20"/>
          <w:szCs w:val="20"/>
        </w:rPr>
        <w:t xml:space="preserve">the </w:t>
      </w:r>
      <w:r w:rsidR="00F46BA9" w:rsidRPr="008611F0">
        <w:rPr>
          <w:rFonts w:ascii="Verdana" w:hAnsi="Verdana"/>
          <w:b/>
          <w:sz w:val="20"/>
          <w:szCs w:val="20"/>
        </w:rPr>
        <w:t>"Red Files Disclosure"</w:t>
      </w:r>
      <w:r w:rsidR="008B0F2E" w:rsidRPr="008611F0">
        <w:rPr>
          <w:rFonts w:ascii="Verdana" w:hAnsi="Verdana"/>
          <w:sz w:val="20"/>
          <w:szCs w:val="20"/>
        </w:rPr>
        <w:t>).</w:t>
      </w:r>
      <w:r>
        <w:rPr>
          <w:rFonts w:ascii="Verdana" w:hAnsi="Verdana"/>
          <w:sz w:val="20"/>
          <w:szCs w:val="20"/>
        </w:rPr>
        <w:t xml:space="preserve"> You</w:t>
      </w:r>
      <w:r w:rsidR="00F46BA9" w:rsidRPr="008611F0">
        <w:rPr>
          <w:rFonts w:ascii="Verdana" w:hAnsi="Verdana"/>
          <w:sz w:val="20"/>
          <w:szCs w:val="20"/>
        </w:rPr>
        <w:t xml:space="preserve"> acknowledge and accept that Red Files Disclosure shall be subject to prior execution of written, special clean team undertakings that will be provided to selected bidders by the Vendors in their sole discretion.</w:t>
      </w:r>
    </w:p>
    <w:p w14:paraId="02C7C697" w14:textId="77777777" w:rsidR="00BB3104" w:rsidRPr="008611F0" w:rsidRDefault="00043911" w:rsidP="00BB3104">
      <w:pPr>
        <w:numPr>
          <w:ilvl w:val="0"/>
          <w:numId w:val="8"/>
        </w:numPr>
        <w:tabs>
          <w:tab w:val="clear" w:pos="720"/>
          <w:tab w:val="num" w:pos="567"/>
        </w:tabs>
        <w:ind w:left="567" w:hanging="567"/>
        <w:rPr>
          <w:rFonts w:ascii="Verdana" w:hAnsi="Verdana"/>
          <w:sz w:val="20"/>
          <w:szCs w:val="20"/>
        </w:rPr>
      </w:pPr>
      <w:r w:rsidRPr="008611F0">
        <w:rPr>
          <w:rFonts w:ascii="Verdana" w:hAnsi="Verdana"/>
          <w:sz w:val="20"/>
          <w:szCs w:val="20"/>
        </w:rPr>
        <w:t xml:space="preserve">Without </w:t>
      </w:r>
      <w:r w:rsidR="001206FA">
        <w:rPr>
          <w:rFonts w:ascii="Verdana" w:hAnsi="Verdana"/>
          <w:sz w:val="20"/>
          <w:szCs w:val="20"/>
        </w:rPr>
        <w:t>the</w:t>
      </w:r>
      <w:r w:rsidRPr="008611F0">
        <w:rPr>
          <w:rFonts w:ascii="Verdana" w:hAnsi="Verdana"/>
          <w:sz w:val="20"/>
          <w:szCs w:val="20"/>
        </w:rPr>
        <w:t xml:space="preserve"> </w:t>
      </w:r>
      <w:r w:rsidR="00575306">
        <w:rPr>
          <w:rFonts w:ascii="Verdana" w:hAnsi="Verdana"/>
          <w:sz w:val="20"/>
          <w:szCs w:val="20"/>
        </w:rPr>
        <w:t xml:space="preserve">prior </w:t>
      </w:r>
      <w:r w:rsidRPr="008611F0">
        <w:rPr>
          <w:rFonts w:ascii="Verdana" w:hAnsi="Verdana"/>
          <w:sz w:val="20"/>
          <w:szCs w:val="20"/>
        </w:rPr>
        <w:t>written consent</w:t>
      </w:r>
      <w:r w:rsidR="009E2995">
        <w:rPr>
          <w:rFonts w:ascii="Verdana" w:hAnsi="Verdana"/>
          <w:sz w:val="20"/>
          <w:szCs w:val="20"/>
        </w:rPr>
        <w:t xml:space="preserve"> of Q</w:t>
      </w:r>
      <w:r w:rsidR="001206FA">
        <w:rPr>
          <w:rFonts w:ascii="Verdana" w:hAnsi="Verdana"/>
          <w:sz w:val="20"/>
          <w:szCs w:val="20"/>
        </w:rPr>
        <w:t xml:space="preserve"> Advisors</w:t>
      </w:r>
      <w:r w:rsidRPr="008611F0">
        <w:rPr>
          <w:rFonts w:ascii="Verdana" w:hAnsi="Verdana"/>
          <w:sz w:val="20"/>
          <w:szCs w:val="20"/>
        </w:rPr>
        <w:t xml:space="preserve">, </w:t>
      </w:r>
      <w:r w:rsidR="00575306">
        <w:rPr>
          <w:rFonts w:ascii="Verdana" w:hAnsi="Verdana"/>
          <w:sz w:val="20"/>
          <w:szCs w:val="20"/>
        </w:rPr>
        <w:t>neither you</w:t>
      </w:r>
      <w:r w:rsidR="00AF2995" w:rsidRPr="008611F0">
        <w:rPr>
          <w:rFonts w:ascii="Verdana" w:hAnsi="Verdana"/>
          <w:sz w:val="20"/>
          <w:szCs w:val="20"/>
        </w:rPr>
        <w:t xml:space="preserve"> nor </w:t>
      </w:r>
      <w:r w:rsidR="00487E6B" w:rsidRPr="008611F0">
        <w:rPr>
          <w:rFonts w:ascii="Verdana" w:hAnsi="Verdana"/>
          <w:sz w:val="20"/>
          <w:szCs w:val="20"/>
        </w:rPr>
        <w:t xml:space="preserve">any </w:t>
      </w:r>
      <w:r w:rsidR="00AF2995" w:rsidRPr="008611F0">
        <w:rPr>
          <w:rFonts w:ascii="Verdana" w:hAnsi="Verdana"/>
          <w:sz w:val="20"/>
          <w:szCs w:val="20"/>
        </w:rPr>
        <w:t xml:space="preserve">of </w:t>
      </w:r>
      <w:r w:rsidR="00575306">
        <w:rPr>
          <w:rFonts w:ascii="Verdana" w:hAnsi="Verdana"/>
          <w:sz w:val="20"/>
          <w:szCs w:val="20"/>
        </w:rPr>
        <w:t>y</w:t>
      </w:r>
      <w:r w:rsidR="00AF2995" w:rsidRPr="008611F0">
        <w:rPr>
          <w:rFonts w:ascii="Verdana" w:hAnsi="Verdana"/>
          <w:sz w:val="20"/>
          <w:szCs w:val="20"/>
        </w:rPr>
        <w:t>our</w:t>
      </w:r>
      <w:r w:rsidR="00487E6B" w:rsidRPr="008611F0">
        <w:rPr>
          <w:rFonts w:ascii="Verdana" w:hAnsi="Verdana"/>
          <w:sz w:val="20"/>
          <w:szCs w:val="20"/>
        </w:rPr>
        <w:t xml:space="preserve"> Group</w:t>
      </w:r>
      <w:r w:rsidR="005B261B" w:rsidRPr="008611F0">
        <w:rPr>
          <w:rFonts w:ascii="Verdana" w:hAnsi="Verdana"/>
          <w:sz w:val="20"/>
          <w:szCs w:val="20"/>
        </w:rPr>
        <w:t xml:space="preserve"> Enti</w:t>
      </w:r>
      <w:r w:rsidR="009A41EF" w:rsidRPr="008611F0">
        <w:rPr>
          <w:rFonts w:ascii="Verdana" w:hAnsi="Verdana"/>
          <w:sz w:val="20"/>
          <w:szCs w:val="20"/>
        </w:rPr>
        <w:t>ties</w:t>
      </w:r>
      <w:r w:rsidR="00137C1D" w:rsidRPr="008611F0">
        <w:rPr>
          <w:rFonts w:ascii="Verdana" w:hAnsi="Verdana"/>
          <w:sz w:val="20"/>
          <w:szCs w:val="20"/>
        </w:rPr>
        <w:t xml:space="preserve"> </w:t>
      </w:r>
      <w:r w:rsidR="00AF2995" w:rsidRPr="008611F0">
        <w:rPr>
          <w:rFonts w:ascii="Verdana" w:hAnsi="Verdana"/>
          <w:sz w:val="20"/>
          <w:szCs w:val="20"/>
        </w:rPr>
        <w:t xml:space="preserve">nor </w:t>
      </w:r>
      <w:r w:rsidR="00575306">
        <w:rPr>
          <w:rFonts w:ascii="Verdana" w:hAnsi="Verdana"/>
          <w:sz w:val="20"/>
          <w:szCs w:val="20"/>
        </w:rPr>
        <w:t>y</w:t>
      </w:r>
      <w:r w:rsidR="00AF2995" w:rsidRPr="008611F0">
        <w:rPr>
          <w:rFonts w:ascii="Verdana" w:hAnsi="Verdana"/>
          <w:sz w:val="20"/>
          <w:szCs w:val="20"/>
        </w:rPr>
        <w:t>our</w:t>
      </w:r>
      <w:r w:rsidR="00487E6B" w:rsidRPr="008611F0">
        <w:rPr>
          <w:rFonts w:ascii="Verdana" w:hAnsi="Verdana"/>
          <w:sz w:val="20"/>
          <w:szCs w:val="20"/>
        </w:rPr>
        <w:t xml:space="preserve"> Representatives </w:t>
      </w:r>
      <w:r w:rsidR="00F64547" w:rsidRPr="008611F0">
        <w:rPr>
          <w:rFonts w:ascii="Verdana" w:hAnsi="Verdana"/>
          <w:sz w:val="20"/>
          <w:szCs w:val="20"/>
        </w:rPr>
        <w:t>shall</w:t>
      </w:r>
      <w:r w:rsidRPr="008611F0">
        <w:rPr>
          <w:rFonts w:ascii="Verdana" w:hAnsi="Verdana"/>
          <w:sz w:val="20"/>
          <w:szCs w:val="20"/>
        </w:rPr>
        <w:t xml:space="preserve"> </w:t>
      </w:r>
      <w:r w:rsidR="00760494" w:rsidRPr="008611F0">
        <w:rPr>
          <w:rFonts w:ascii="Verdana" w:hAnsi="Verdana"/>
          <w:sz w:val="20"/>
          <w:szCs w:val="20"/>
        </w:rPr>
        <w:t xml:space="preserve">directly </w:t>
      </w:r>
      <w:r w:rsidR="00310AE6" w:rsidRPr="008611F0">
        <w:rPr>
          <w:rFonts w:ascii="Verdana" w:hAnsi="Verdana"/>
          <w:sz w:val="20"/>
          <w:szCs w:val="20"/>
        </w:rPr>
        <w:t xml:space="preserve">or indirectly </w:t>
      </w:r>
      <w:r w:rsidR="00760494" w:rsidRPr="008611F0">
        <w:rPr>
          <w:rFonts w:ascii="Verdana" w:hAnsi="Verdana"/>
          <w:sz w:val="20"/>
          <w:szCs w:val="20"/>
        </w:rPr>
        <w:t>contact</w:t>
      </w:r>
      <w:r w:rsidRPr="008611F0">
        <w:rPr>
          <w:rFonts w:ascii="Verdana" w:hAnsi="Verdana"/>
          <w:sz w:val="20"/>
          <w:szCs w:val="20"/>
        </w:rPr>
        <w:t xml:space="preserve"> any of the </w:t>
      </w:r>
      <w:r w:rsidR="0093605C" w:rsidRPr="008611F0">
        <w:rPr>
          <w:rFonts w:ascii="Verdana" w:hAnsi="Verdana"/>
          <w:sz w:val="20"/>
          <w:szCs w:val="20"/>
        </w:rPr>
        <w:t>Vendors,</w:t>
      </w:r>
      <w:r w:rsidR="00410A9B" w:rsidRPr="008611F0">
        <w:rPr>
          <w:rFonts w:ascii="Verdana" w:hAnsi="Verdana"/>
          <w:sz w:val="20"/>
          <w:szCs w:val="20"/>
        </w:rPr>
        <w:t xml:space="preserve"> </w:t>
      </w:r>
      <w:r w:rsidR="0093605C" w:rsidRPr="008611F0">
        <w:rPr>
          <w:rFonts w:ascii="Verdana" w:hAnsi="Verdana"/>
          <w:sz w:val="20"/>
          <w:szCs w:val="20"/>
        </w:rPr>
        <w:t xml:space="preserve">the </w:t>
      </w:r>
      <w:r w:rsidR="00410A9B" w:rsidRPr="008611F0">
        <w:rPr>
          <w:rFonts w:ascii="Verdana" w:hAnsi="Verdana"/>
          <w:sz w:val="20"/>
          <w:szCs w:val="20"/>
        </w:rPr>
        <w:t xml:space="preserve">members of the board of </w:t>
      </w:r>
      <w:r w:rsidR="001B1495" w:rsidRPr="008611F0">
        <w:rPr>
          <w:rFonts w:ascii="Verdana" w:hAnsi="Verdana"/>
          <w:sz w:val="20"/>
          <w:szCs w:val="20"/>
        </w:rPr>
        <w:t>directors</w:t>
      </w:r>
      <w:r w:rsidR="00410A9B" w:rsidRPr="008611F0">
        <w:rPr>
          <w:rFonts w:ascii="Verdana" w:hAnsi="Verdana"/>
          <w:sz w:val="20"/>
          <w:szCs w:val="20"/>
        </w:rPr>
        <w:t>, management</w:t>
      </w:r>
      <w:r w:rsidR="001B1495" w:rsidRPr="008611F0">
        <w:rPr>
          <w:rFonts w:ascii="Verdana" w:hAnsi="Verdana"/>
          <w:sz w:val="20"/>
          <w:szCs w:val="20"/>
        </w:rPr>
        <w:t xml:space="preserve"> </w:t>
      </w:r>
      <w:r w:rsidR="0093605C" w:rsidRPr="008611F0">
        <w:rPr>
          <w:rFonts w:ascii="Verdana" w:hAnsi="Verdana"/>
          <w:sz w:val="20"/>
          <w:szCs w:val="20"/>
        </w:rPr>
        <w:t xml:space="preserve">or </w:t>
      </w:r>
      <w:r w:rsidRPr="008611F0">
        <w:rPr>
          <w:rFonts w:ascii="Verdana" w:hAnsi="Verdana"/>
          <w:sz w:val="20"/>
          <w:szCs w:val="20"/>
        </w:rPr>
        <w:t>employees</w:t>
      </w:r>
      <w:r w:rsidR="00601D97" w:rsidRPr="008611F0">
        <w:rPr>
          <w:rFonts w:ascii="Verdana" w:hAnsi="Verdana"/>
          <w:sz w:val="20"/>
          <w:szCs w:val="20"/>
        </w:rPr>
        <w:t xml:space="preserve"> </w:t>
      </w:r>
      <w:r w:rsidRPr="008611F0">
        <w:rPr>
          <w:rFonts w:ascii="Verdana" w:hAnsi="Verdana"/>
          <w:sz w:val="20"/>
          <w:szCs w:val="20"/>
        </w:rPr>
        <w:t xml:space="preserve">of </w:t>
      </w:r>
      <w:r w:rsidR="00534322">
        <w:rPr>
          <w:rFonts w:ascii="Verdana" w:hAnsi="Verdana"/>
          <w:sz w:val="20"/>
          <w:szCs w:val="20"/>
        </w:rPr>
        <w:t>the Companies, customers of the Companies</w:t>
      </w:r>
      <w:r w:rsidRPr="008611F0">
        <w:rPr>
          <w:rFonts w:ascii="Verdana" w:hAnsi="Verdana"/>
          <w:sz w:val="20"/>
          <w:szCs w:val="20"/>
        </w:rPr>
        <w:t xml:space="preserve"> </w:t>
      </w:r>
      <w:r w:rsidR="0093605C" w:rsidRPr="008611F0">
        <w:rPr>
          <w:rFonts w:ascii="Verdana" w:hAnsi="Verdana"/>
          <w:sz w:val="20"/>
          <w:szCs w:val="20"/>
        </w:rPr>
        <w:t xml:space="preserve">or any third parties </w:t>
      </w:r>
      <w:r w:rsidRPr="008611F0">
        <w:rPr>
          <w:rFonts w:ascii="Verdana" w:hAnsi="Verdana"/>
          <w:sz w:val="20"/>
          <w:szCs w:val="20"/>
        </w:rPr>
        <w:t xml:space="preserve">in connection with the </w:t>
      </w:r>
      <w:r w:rsidR="001B1495" w:rsidRPr="008611F0">
        <w:rPr>
          <w:rFonts w:ascii="Verdana" w:hAnsi="Verdana"/>
          <w:sz w:val="20"/>
          <w:szCs w:val="20"/>
        </w:rPr>
        <w:t xml:space="preserve">Potential </w:t>
      </w:r>
      <w:r w:rsidRPr="008611F0">
        <w:rPr>
          <w:rFonts w:ascii="Verdana" w:hAnsi="Verdana"/>
          <w:sz w:val="20"/>
          <w:szCs w:val="20"/>
        </w:rPr>
        <w:t>Transaction.</w:t>
      </w:r>
      <w:r w:rsidR="00867844" w:rsidRPr="008611F0">
        <w:rPr>
          <w:rFonts w:ascii="Verdana" w:hAnsi="Verdana"/>
          <w:sz w:val="20"/>
          <w:szCs w:val="20"/>
        </w:rPr>
        <w:t xml:space="preserve"> </w:t>
      </w:r>
    </w:p>
    <w:p w14:paraId="451A518B" w14:textId="77777777" w:rsidR="00A1583E" w:rsidRPr="008611F0" w:rsidRDefault="0093124D" w:rsidP="00BB3104">
      <w:pPr>
        <w:numPr>
          <w:ilvl w:val="0"/>
          <w:numId w:val="8"/>
        </w:numPr>
        <w:tabs>
          <w:tab w:val="clear" w:pos="720"/>
          <w:tab w:val="num" w:pos="567"/>
        </w:tabs>
        <w:ind w:left="567" w:hanging="567"/>
        <w:rPr>
          <w:rFonts w:ascii="Verdana" w:hAnsi="Verdana"/>
          <w:sz w:val="20"/>
          <w:szCs w:val="20"/>
        </w:rPr>
      </w:pPr>
      <w:r>
        <w:rPr>
          <w:rFonts w:ascii="Verdana" w:hAnsi="Verdana"/>
          <w:sz w:val="20"/>
          <w:szCs w:val="20"/>
        </w:rPr>
        <w:t>Without the Company</w:t>
      </w:r>
      <w:r w:rsidR="000E6E64">
        <w:rPr>
          <w:rFonts w:ascii="Verdana" w:hAnsi="Verdana"/>
          <w:sz w:val="20"/>
          <w:szCs w:val="20"/>
        </w:rPr>
        <w:t>'s</w:t>
      </w:r>
      <w:r w:rsidR="00536ADD" w:rsidRPr="008611F0">
        <w:rPr>
          <w:rFonts w:ascii="Verdana" w:hAnsi="Verdana"/>
          <w:sz w:val="20"/>
          <w:szCs w:val="20"/>
        </w:rPr>
        <w:t xml:space="preserve"> prior written consent, f</w:t>
      </w:r>
      <w:r w:rsidR="00A1583E" w:rsidRPr="008611F0">
        <w:rPr>
          <w:rFonts w:ascii="Verdana" w:hAnsi="Verdana"/>
          <w:sz w:val="20"/>
          <w:szCs w:val="20"/>
        </w:rPr>
        <w:t xml:space="preserve">or a period of </w:t>
      </w:r>
      <w:r w:rsidR="009640E2" w:rsidRPr="008611F0">
        <w:rPr>
          <w:rFonts w:ascii="Verdana" w:hAnsi="Verdana"/>
          <w:sz w:val="20"/>
          <w:szCs w:val="20"/>
        </w:rPr>
        <w:t>two</w:t>
      </w:r>
      <w:r w:rsidR="00496D43" w:rsidRPr="008611F0">
        <w:rPr>
          <w:rFonts w:ascii="Verdana" w:hAnsi="Verdana"/>
          <w:sz w:val="20"/>
          <w:szCs w:val="20"/>
        </w:rPr>
        <w:t xml:space="preserve"> year</w:t>
      </w:r>
      <w:r w:rsidR="009640E2" w:rsidRPr="008611F0">
        <w:rPr>
          <w:rFonts w:ascii="Verdana" w:hAnsi="Verdana"/>
          <w:sz w:val="20"/>
          <w:szCs w:val="20"/>
        </w:rPr>
        <w:t>s</w:t>
      </w:r>
      <w:r w:rsidR="00A1583E" w:rsidRPr="008611F0">
        <w:rPr>
          <w:rFonts w:ascii="Verdana" w:hAnsi="Verdana"/>
          <w:sz w:val="20"/>
          <w:szCs w:val="20"/>
        </w:rPr>
        <w:t xml:space="preserve"> after the date of </w:t>
      </w:r>
      <w:r w:rsidR="00281D00" w:rsidRPr="008611F0">
        <w:rPr>
          <w:rFonts w:ascii="Verdana" w:hAnsi="Verdana"/>
          <w:sz w:val="20"/>
          <w:szCs w:val="20"/>
        </w:rPr>
        <w:t xml:space="preserve">signing of </w:t>
      </w:r>
      <w:r w:rsidR="00A1583E" w:rsidRPr="008611F0">
        <w:rPr>
          <w:rFonts w:ascii="Verdana" w:hAnsi="Verdana"/>
          <w:sz w:val="20"/>
          <w:szCs w:val="20"/>
        </w:rPr>
        <w:t xml:space="preserve">this </w:t>
      </w:r>
      <w:r w:rsidR="00575306">
        <w:rPr>
          <w:rFonts w:ascii="Verdana" w:hAnsi="Verdana"/>
          <w:sz w:val="20"/>
          <w:szCs w:val="20"/>
        </w:rPr>
        <w:t>Agreement</w:t>
      </w:r>
      <w:r w:rsidR="00A1583E" w:rsidRPr="008611F0">
        <w:rPr>
          <w:rFonts w:ascii="Verdana" w:hAnsi="Verdana"/>
          <w:sz w:val="20"/>
          <w:szCs w:val="20"/>
        </w:rPr>
        <w:t xml:space="preserve">, </w:t>
      </w:r>
      <w:r w:rsidR="00760494" w:rsidRPr="008611F0">
        <w:rPr>
          <w:rFonts w:ascii="Verdana" w:hAnsi="Verdana"/>
          <w:sz w:val="20"/>
          <w:szCs w:val="20"/>
        </w:rPr>
        <w:t xml:space="preserve">neither </w:t>
      </w:r>
      <w:r w:rsidR="00575306">
        <w:rPr>
          <w:rFonts w:ascii="Verdana" w:hAnsi="Verdana"/>
          <w:sz w:val="20"/>
          <w:szCs w:val="20"/>
        </w:rPr>
        <w:t>you</w:t>
      </w:r>
      <w:r w:rsidR="00A1583E" w:rsidRPr="008611F0">
        <w:rPr>
          <w:rFonts w:ascii="Verdana" w:hAnsi="Verdana"/>
          <w:sz w:val="20"/>
          <w:szCs w:val="20"/>
        </w:rPr>
        <w:t xml:space="preserve"> </w:t>
      </w:r>
      <w:r w:rsidR="00760494" w:rsidRPr="008611F0">
        <w:rPr>
          <w:rFonts w:ascii="Verdana" w:hAnsi="Verdana"/>
          <w:sz w:val="20"/>
          <w:szCs w:val="20"/>
        </w:rPr>
        <w:t>n</w:t>
      </w:r>
      <w:r w:rsidR="00137C1D" w:rsidRPr="008611F0">
        <w:rPr>
          <w:rFonts w:ascii="Verdana" w:hAnsi="Verdana"/>
          <w:sz w:val="20"/>
          <w:szCs w:val="20"/>
        </w:rPr>
        <w:t xml:space="preserve">or any of </w:t>
      </w:r>
      <w:r w:rsidR="00575306">
        <w:rPr>
          <w:rFonts w:ascii="Verdana" w:hAnsi="Verdana"/>
          <w:sz w:val="20"/>
          <w:szCs w:val="20"/>
        </w:rPr>
        <w:t>y</w:t>
      </w:r>
      <w:r w:rsidR="00137C1D" w:rsidRPr="008611F0">
        <w:rPr>
          <w:rFonts w:ascii="Verdana" w:hAnsi="Verdana"/>
          <w:sz w:val="20"/>
          <w:szCs w:val="20"/>
        </w:rPr>
        <w:t>our Group</w:t>
      </w:r>
      <w:r w:rsidR="009A41EF" w:rsidRPr="008611F0">
        <w:rPr>
          <w:rFonts w:ascii="Verdana" w:hAnsi="Verdana"/>
          <w:sz w:val="20"/>
          <w:szCs w:val="20"/>
        </w:rPr>
        <w:t xml:space="preserve"> Entities</w:t>
      </w:r>
      <w:r w:rsidR="005B261B" w:rsidRPr="008611F0">
        <w:rPr>
          <w:rFonts w:ascii="Verdana" w:hAnsi="Verdana"/>
          <w:sz w:val="20"/>
          <w:szCs w:val="20"/>
        </w:rPr>
        <w:t xml:space="preserve"> </w:t>
      </w:r>
      <w:r w:rsidR="00F64547" w:rsidRPr="008611F0">
        <w:rPr>
          <w:rFonts w:ascii="Verdana" w:hAnsi="Verdana"/>
          <w:sz w:val="20"/>
          <w:szCs w:val="20"/>
        </w:rPr>
        <w:t>shall</w:t>
      </w:r>
      <w:r w:rsidR="005B261B" w:rsidRPr="008611F0">
        <w:rPr>
          <w:rFonts w:ascii="Verdana" w:hAnsi="Verdana"/>
          <w:sz w:val="20"/>
          <w:szCs w:val="20"/>
        </w:rPr>
        <w:t>, directly or indirectly,</w:t>
      </w:r>
      <w:r w:rsidR="00A1583E" w:rsidRPr="008611F0">
        <w:rPr>
          <w:rFonts w:ascii="Verdana" w:hAnsi="Verdana"/>
          <w:sz w:val="20"/>
          <w:szCs w:val="20"/>
        </w:rPr>
        <w:t xml:space="preserve"> (</w:t>
      </w:r>
      <w:r w:rsidR="001B1495" w:rsidRPr="008611F0">
        <w:rPr>
          <w:rFonts w:ascii="Verdana" w:hAnsi="Verdana"/>
          <w:sz w:val="20"/>
          <w:szCs w:val="20"/>
        </w:rPr>
        <w:t>i</w:t>
      </w:r>
      <w:r w:rsidR="00DA0CB6" w:rsidRPr="008611F0">
        <w:rPr>
          <w:rFonts w:ascii="Verdana" w:hAnsi="Verdana"/>
          <w:sz w:val="20"/>
          <w:szCs w:val="20"/>
        </w:rPr>
        <w:t>) solicit</w:t>
      </w:r>
      <w:r w:rsidR="00A1583E" w:rsidRPr="008611F0">
        <w:rPr>
          <w:rFonts w:ascii="Verdana" w:hAnsi="Verdana"/>
          <w:sz w:val="20"/>
          <w:szCs w:val="20"/>
        </w:rPr>
        <w:t xml:space="preserve"> to hire or retain to hire any </w:t>
      </w:r>
      <w:r w:rsidR="005B261B" w:rsidRPr="008611F0">
        <w:rPr>
          <w:rFonts w:ascii="Verdana" w:hAnsi="Verdana"/>
          <w:sz w:val="20"/>
          <w:szCs w:val="20"/>
        </w:rPr>
        <w:t>board member</w:t>
      </w:r>
      <w:r w:rsidR="001B1495" w:rsidRPr="008611F0">
        <w:rPr>
          <w:rFonts w:ascii="Verdana" w:hAnsi="Verdana"/>
          <w:sz w:val="20"/>
          <w:szCs w:val="20"/>
        </w:rPr>
        <w:t xml:space="preserve"> or</w:t>
      </w:r>
      <w:r w:rsidR="009640E2" w:rsidRPr="008611F0">
        <w:rPr>
          <w:rFonts w:ascii="Verdana" w:hAnsi="Verdana"/>
          <w:sz w:val="20"/>
          <w:szCs w:val="20"/>
        </w:rPr>
        <w:t xml:space="preserve"> </w:t>
      </w:r>
      <w:r w:rsidR="00A1583E" w:rsidRPr="008611F0">
        <w:rPr>
          <w:rFonts w:ascii="Verdana" w:hAnsi="Verdana"/>
          <w:sz w:val="20"/>
          <w:szCs w:val="20"/>
        </w:rPr>
        <w:t xml:space="preserve">employee of </w:t>
      </w:r>
      <w:r w:rsidR="00AF2995" w:rsidRPr="008611F0">
        <w:rPr>
          <w:rFonts w:ascii="Verdana" w:hAnsi="Verdana"/>
          <w:sz w:val="20"/>
          <w:szCs w:val="20"/>
        </w:rPr>
        <w:t>the Target</w:t>
      </w:r>
      <w:ins w:id="3" w:author="Autor">
        <w:r w:rsidR="003846DA">
          <w:rPr>
            <w:rFonts w:ascii="Verdana" w:hAnsi="Verdana"/>
            <w:sz w:val="20"/>
            <w:szCs w:val="20"/>
          </w:rPr>
          <w:t>, who is involved in the Potential Transaction</w:t>
        </w:r>
      </w:ins>
      <w:r w:rsidR="005B261B" w:rsidRPr="008611F0">
        <w:rPr>
          <w:rFonts w:ascii="Verdana" w:hAnsi="Verdana"/>
          <w:sz w:val="20"/>
          <w:szCs w:val="20"/>
        </w:rPr>
        <w:t>, or cause any board member or</w:t>
      </w:r>
      <w:r w:rsidR="009640E2" w:rsidRPr="008611F0">
        <w:rPr>
          <w:rFonts w:ascii="Verdana" w:hAnsi="Verdana"/>
          <w:sz w:val="20"/>
          <w:szCs w:val="20"/>
        </w:rPr>
        <w:t xml:space="preserve"> </w:t>
      </w:r>
      <w:r w:rsidR="005B261B" w:rsidRPr="008611F0">
        <w:rPr>
          <w:rFonts w:ascii="Verdana" w:hAnsi="Verdana"/>
          <w:sz w:val="20"/>
          <w:szCs w:val="20"/>
        </w:rPr>
        <w:t xml:space="preserve">employee </w:t>
      </w:r>
      <w:ins w:id="4" w:author="Autor">
        <w:r w:rsidR="003846DA">
          <w:rPr>
            <w:rFonts w:ascii="Verdana" w:hAnsi="Verdana"/>
            <w:sz w:val="20"/>
            <w:szCs w:val="20"/>
          </w:rPr>
          <w:t>who is involved in the Potential Transaction</w:t>
        </w:r>
        <w:r w:rsidR="003846DA" w:rsidRPr="008611F0">
          <w:rPr>
            <w:rFonts w:ascii="Verdana" w:hAnsi="Verdana"/>
            <w:sz w:val="20"/>
            <w:szCs w:val="20"/>
          </w:rPr>
          <w:t xml:space="preserve"> </w:t>
        </w:r>
      </w:ins>
      <w:r w:rsidR="005B261B" w:rsidRPr="008611F0">
        <w:rPr>
          <w:rFonts w:ascii="Verdana" w:hAnsi="Verdana"/>
          <w:sz w:val="20"/>
          <w:szCs w:val="20"/>
        </w:rPr>
        <w:t>to terminate their current employment with the Target</w:t>
      </w:r>
      <w:r w:rsidR="00A1583E" w:rsidRPr="008611F0">
        <w:rPr>
          <w:rFonts w:ascii="Verdana" w:hAnsi="Verdana"/>
          <w:sz w:val="20"/>
          <w:szCs w:val="20"/>
        </w:rPr>
        <w:t xml:space="preserve"> or (</w:t>
      </w:r>
      <w:r w:rsidR="001B1495" w:rsidRPr="008611F0">
        <w:rPr>
          <w:rFonts w:ascii="Verdana" w:hAnsi="Verdana"/>
          <w:sz w:val="20"/>
          <w:szCs w:val="20"/>
        </w:rPr>
        <w:t>ii</w:t>
      </w:r>
      <w:r w:rsidR="00A1583E" w:rsidRPr="008611F0">
        <w:rPr>
          <w:rFonts w:ascii="Verdana" w:hAnsi="Verdana"/>
          <w:sz w:val="20"/>
          <w:szCs w:val="20"/>
        </w:rPr>
        <w:t xml:space="preserve">) </w:t>
      </w:r>
      <w:r w:rsidR="005B261B" w:rsidRPr="008611F0">
        <w:rPr>
          <w:rFonts w:ascii="Verdana" w:hAnsi="Verdana"/>
          <w:sz w:val="20"/>
          <w:szCs w:val="20"/>
        </w:rPr>
        <w:t xml:space="preserve">cause </w:t>
      </w:r>
      <w:ins w:id="5" w:author="Autor">
        <w:r w:rsidR="003846DA">
          <w:rPr>
            <w:rFonts w:ascii="Verdana" w:hAnsi="Verdana"/>
            <w:sz w:val="20"/>
            <w:szCs w:val="20"/>
          </w:rPr>
          <w:t xml:space="preserve">disclosed </w:t>
        </w:r>
      </w:ins>
      <w:r w:rsidR="005B261B" w:rsidRPr="008611F0">
        <w:rPr>
          <w:rFonts w:ascii="Verdana" w:hAnsi="Verdana"/>
          <w:sz w:val="20"/>
          <w:szCs w:val="20"/>
        </w:rPr>
        <w:t>customers of the Target</w:t>
      </w:r>
      <w:r w:rsidR="00867844" w:rsidRPr="008611F0">
        <w:rPr>
          <w:rFonts w:ascii="Verdana" w:hAnsi="Verdana"/>
          <w:sz w:val="20"/>
          <w:szCs w:val="20"/>
        </w:rPr>
        <w:t xml:space="preserve"> </w:t>
      </w:r>
      <w:r w:rsidR="005B261B" w:rsidRPr="008611F0">
        <w:rPr>
          <w:rFonts w:ascii="Verdana" w:hAnsi="Verdana"/>
          <w:sz w:val="20"/>
          <w:szCs w:val="20"/>
        </w:rPr>
        <w:t>to terminate or alternate their</w:t>
      </w:r>
      <w:r w:rsidR="00147697" w:rsidRPr="008611F0">
        <w:rPr>
          <w:rFonts w:ascii="Verdana" w:hAnsi="Verdana"/>
          <w:sz w:val="20"/>
          <w:szCs w:val="20"/>
        </w:rPr>
        <w:t xml:space="preserve"> business </w:t>
      </w:r>
      <w:r w:rsidR="00A1583E" w:rsidRPr="008611F0">
        <w:rPr>
          <w:rFonts w:ascii="Verdana" w:hAnsi="Verdana"/>
          <w:sz w:val="20"/>
          <w:szCs w:val="20"/>
        </w:rPr>
        <w:t xml:space="preserve">relationship </w:t>
      </w:r>
      <w:r w:rsidR="00147697" w:rsidRPr="008611F0">
        <w:rPr>
          <w:rFonts w:ascii="Verdana" w:hAnsi="Verdana"/>
          <w:sz w:val="20"/>
          <w:szCs w:val="20"/>
        </w:rPr>
        <w:t xml:space="preserve">with </w:t>
      </w:r>
      <w:r w:rsidR="00AF2995" w:rsidRPr="008611F0">
        <w:rPr>
          <w:rFonts w:ascii="Verdana" w:hAnsi="Verdana"/>
          <w:sz w:val="20"/>
          <w:szCs w:val="20"/>
        </w:rPr>
        <w:t>the Target</w:t>
      </w:r>
      <w:r w:rsidR="00A1583E" w:rsidRPr="008611F0">
        <w:rPr>
          <w:rFonts w:ascii="Verdana" w:hAnsi="Verdana"/>
          <w:sz w:val="20"/>
          <w:szCs w:val="20"/>
        </w:rPr>
        <w:t>. Notwithstanding the foregoing, thi</w:t>
      </w:r>
      <w:r w:rsidR="00575306">
        <w:rPr>
          <w:rFonts w:ascii="Verdana" w:hAnsi="Verdana"/>
          <w:sz w:val="20"/>
          <w:szCs w:val="20"/>
        </w:rPr>
        <w:t>s paragraph will not prohibit you</w:t>
      </w:r>
      <w:r w:rsidR="00A1583E" w:rsidRPr="008611F0">
        <w:rPr>
          <w:rFonts w:ascii="Verdana" w:hAnsi="Verdana"/>
          <w:sz w:val="20"/>
          <w:szCs w:val="20"/>
        </w:rPr>
        <w:t xml:space="preserve"> from</w:t>
      </w:r>
      <w:r w:rsidR="005D36F7" w:rsidRPr="008611F0">
        <w:rPr>
          <w:rFonts w:ascii="Verdana" w:hAnsi="Verdana"/>
          <w:sz w:val="20"/>
          <w:szCs w:val="20"/>
        </w:rPr>
        <w:t xml:space="preserve"> (i)</w:t>
      </w:r>
      <w:r w:rsidR="00A1583E" w:rsidRPr="008611F0">
        <w:rPr>
          <w:rFonts w:ascii="Verdana" w:hAnsi="Verdana"/>
          <w:sz w:val="20"/>
          <w:szCs w:val="20"/>
        </w:rPr>
        <w:t xml:space="preserve"> hiring or retaining </w:t>
      </w:r>
      <w:ins w:id="6" w:author="Autor">
        <w:r w:rsidR="003846DA">
          <w:rPr>
            <w:rFonts w:ascii="Verdana" w:hAnsi="Verdana"/>
            <w:sz w:val="20"/>
            <w:szCs w:val="20"/>
          </w:rPr>
          <w:t xml:space="preserve">board members or </w:t>
        </w:r>
      </w:ins>
      <w:r w:rsidR="00147697" w:rsidRPr="008611F0">
        <w:rPr>
          <w:rFonts w:ascii="Verdana" w:hAnsi="Verdana"/>
          <w:sz w:val="20"/>
          <w:szCs w:val="20"/>
        </w:rPr>
        <w:t xml:space="preserve">employees of the Target </w:t>
      </w:r>
      <w:r w:rsidR="00A1583E" w:rsidRPr="008611F0">
        <w:rPr>
          <w:rFonts w:ascii="Verdana" w:hAnsi="Verdana"/>
          <w:sz w:val="20"/>
          <w:szCs w:val="20"/>
        </w:rPr>
        <w:t xml:space="preserve">as </w:t>
      </w:r>
      <w:r w:rsidR="00A1583E" w:rsidRPr="008611F0">
        <w:rPr>
          <w:rFonts w:ascii="Verdana" w:hAnsi="Verdana"/>
          <w:sz w:val="20"/>
          <w:szCs w:val="20"/>
        </w:rPr>
        <w:lastRenderedPageBreak/>
        <w:t xml:space="preserve">a result of </w:t>
      </w:r>
      <w:r w:rsidR="00147697" w:rsidRPr="008611F0">
        <w:rPr>
          <w:rFonts w:ascii="Verdana" w:hAnsi="Verdana"/>
          <w:sz w:val="20"/>
          <w:szCs w:val="20"/>
        </w:rPr>
        <w:t xml:space="preserve">a general employment </w:t>
      </w:r>
      <w:r w:rsidR="00A1583E" w:rsidRPr="008611F0">
        <w:rPr>
          <w:rFonts w:ascii="Verdana" w:hAnsi="Verdana"/>
          <w:sz w:val="20"/>
          <w:szCs w:val="20"/>
        </w:rPr>
        <w:t>solicitation</w:t>
      </w:r>
      <w:r w:rsidR="005D36F7" w:rsidRPr="008611F0">
        <w:rPr>
          <w:rFonts w:ascii="Verdana" w:hAnsi="Verdana"/>
          <w:sz w:val="20"/>
          <w:szCs w:val="20"/>
        </w:rPr>
        <w:t xml:space="preserve">, (ii) </w:t>
      </w:r>
      <w:r w:rsidR="002937E4" w:rsidRPr="008611F0">
        <w:rPr>
          <w:rFonts w:ascii="Verdana" w:hAnsi="Verdana"/>
          <w:sz w:val="20"/>
          <w:szCs w:val="20"/>
        </w:rPr>
        <w:t>soliciting or hiring</w:t>
      </w:r>
      <w:r w:rsidR="005D36F7" w:rsidRPr="008611F0">
        <w:rPr>
          <w:rFonts w:ascii="Verdana" w:hAnsi="Verdana"/>
          <w:sz w:val="20"/>
          <w:szCs w:val="20"/>
        </w:rPr>
        <w:t xml:space="preserve"> any person </w:t>
      </w:r>
      <w:r w:rsidR="008B0F2E" w:rsidRPr="008611F0">
        <w:rPr>
          <w:rFonts w:ascii="Verdana" w:hAnsi="Verdana"/>
          <w:sz w:val="20"/>
          <w:szCs w:val="20"/>
        </w:rPr>
        <w:t xml:space="preserve">who is no longer </w:t>
      </w:r>
      <w:ins w:id="7" w:author="Autor">
        <w:r w:rsidR="003846DA">
          <w:rPr>
            <w:rFonts w:ascii="Verdana" w:hAnsi="Verdana"/>
            <w:sz w:val="20"/>
            <w:szCs w:val="20"/>
          </w:rPr>
          <w:t xml:space="preserve">mandated as board of director or </w:t>
        </w:r>
      </w:ins>
      <w:r w:rsidR="008B0F2E" w:rsidRPr="008611F0">
        <w:rPr>
          <w:rFonts w:ascii="Verdana" w:hAnsi="Verdana"/>
          <w:sz w:val="20"/>
          <w:szCs w:val="20"/>
        </w:rPr>
        <w:t>employed by the Target</w:t>
      </w:r>
      <w:r w:rsidR="005D36F7" w:rsidRPr="008611F0">
        <w:rPr>
          <w:rFonts w:ascii="Verdana" w:hAnsi="Verdana"/>
          <w:sz w:val="20"/>
          <w:szCs w:val="20"/>
        </w:rPr>
        <w:t xml:space="preserve"> prior to the commencement of any solicitation or e</w:t>
      </w:r>
      <w:r w:rsidR="00575306">
        <w:rPr>
          <w:rFonts w:ascii="Verdana" w:hAnsi="Verdana"/>
          <w:sz w:val="20"/>
          <w:szCs w:val="20"/>
        </w:rPr>
        <w:t>mployment discussions between you</w:t>
      </w:r>
      <w:r w:rsidR="005D36F7" w:rsidRPr="008611F0">
        <w:rPr>
          <w:rFonts w:ascii="Verdana" w:hAnsi="Verdana"/>
          <w:sz w:val="20"/>
          <w:szCs w:val="20"/>
        </w:rPr>
        <w:t xml:space="preserve"> and such person or (iii) </w:t>
      </w:r>
      <w:ins w:id="8" w:author="Autor">
        <w:r w:rsidR="003846DA">
          <w:rPr>
            <w:rFonts w:ascii="Verdana" w:hAnsi="Verdana"/>
            <w:sz w:val="20"/>
            <w:szCs w:val="20"/>
          </w:rPr>
          <w:t xml:space="preserve">mandating as board of directors or </w:t>
        </w:r>
      </w:ins>
      <w:r w:rsidR="005D36F7" w:rsidRPr="008611F0">
        <w:rPr>
          <w:rFonts w:ascii="Verdana" w:hAnsi="Verdana"/>
          <w:sz w:val="20"/>
          <w:szCs w:val="20"/>
        </w:rPr>
        <w:t xml:space="preserve">hiring any employee of </w:t>
      </w:r>
      <w:r w:rsidR="00A37637" w:rsidRPr="008611F0">
        <w:rPr>
          <w:rFonts w:ascii="Verdana" w:hAnsi="Verdana"/>
          <w:sz w:val="20"/>
          <w:szCs w:val="20"/>
        </w:rPr>
        <w:t xml:space="preserve">the </w:t>
      </w:r>
      <w:r w:rsidR="00575306">
        <w:rPr>
          <w:rFonts w:ascii="Verdana" w:hAnsi="Verdana"/>
          <w:sz w:val="20"/>
          <w:szCs w:val="20"/>
        </w:rPr>
        <w:t>Target who first contacts you</w:t>
      </w:r>
      <w:r w:rsidR="005D36F7" w:rsidRPr="008611F0">
        <w:rPr>
          <w:rFonts w:ascii="Verdana" w:hAnsi="Verdana"/>
          <w:sz w:val="20"/>
          <w:szCs w:val="20"/>
        </w:rPr>
        <w:t xml:space="preserve"> regarding </w:t>
      </w:r>
      <w:ins w:id="9" w:author="Autor">
        <w:r w:rsidR="003846DA">
          <w:rPr>
            <w:rFonts w:ascii="Verdana" w:hAnsi="Verdana"/>
            <w:sz w:val="20"/>
            <w:szCs w:val="20"/>
          </w:rPr>
          <w:t xml:space="preserve">a board mandate or an </w:t>
        </w:r>
      </w:ins>
      <w:r w:rsidR="005D36F7" w:rsidRPr="008611F0">
        <w:rPr>
          <w:rFonts w:ascii="Verdana" w:hAnsi="Verdana"/>
          <w:sz w:val="20"/>
          <w:szCs w:val="20"/>
        </w:rPr>
        <w:t>employment without any solicitation in violation of this paragraph</w:t>
      </w:r>
      <w:r w:rsidR="00A1583E" w:rsidRPr="008611F0">
        <w:rPr>
          <w:rFonts w:ascii="Verdana" w:hAnsi="Verdana"/>
          <w:sz w:val="20"/>
          <w:szCs w:val="20"/>
        </w:rPr>
        <w:t>.</w:t>
      </w:r>
    </w:p>
    <w:p w14:paraId="1DB71CAD" w14:textId="77777777" w:rsidR="00A1583E" w:rsidRPr="008611F0" w:rsidRDefault="00575306" w:rsidP="001B1495">
      <w:pPr>
        <w:numPr>
          <w:ilvl w:val="0"/>
          <w:numId w:val="8"/>
        </w:numPr>
        <w:tabs>
          <w:tab w:val="clear" w:pos="720"/>
          <w:tab w:val="num" w:pos="567"/>
        </w:tabs>
        <w:ind w:left="567" w:hanging="567"/>
        <w:rPr>
          <w:rFonts w:ascii="Verdana" w:hAnsi="Verdana"/>
          <w:sz w:val="20"/>
          <w:szCs w:val="20"/>
        </w:rPr>
      </w:pPr>
      <w:r>
        <w:rPr>
          <w:rFonts w:ascii="Verdana" w:hAnsi="Verdana"/>
          <w:sz w:val="20"/>
          <w:szCs w:val="20"/>
        </w:rPr>
        <w:t>You</w:t>
      </w:r>
      <w:r w:rsidR="00A1583E" w:rsidRPr="008611F0">
        <w:rPr>
          <w:rFonts w:ascii="Verdana" w:hAnsi="Verdana"/>
          <w:sz w:val="20"/>
          <w:szCs w:val="20"/>
        </w:rPr>
        <w:t xml:space="preserve"> acknowledge that</w:t>
      </w:r>
      <w:r w:rsidR="0070207B" w:rsidRPr="008611F0">
        <w:rPr>
          <w:rFonts w:ascii="Verdana" w:hAnsi="Verdana"/>
          <w:sz w:val="20"/>
          <w:szCs w:val="20"/>
        </w:rPr>
        <w:t xml:space="preserve">, unless otherwise explicitly agreed </w:t>
      </w:r>
      <w:r w:rsidR="000E6E64">
        <w:rPr>
          <w:rFonts w:ascii="Verdana" w:hAnsi="Verdana"/>
          <w:sz w:val="20"/>
          <w:szCs w:val="20"/>
        </w:rPr>
        <w:t xml:space="preserve">by the </w:t>
      </w:r>
      <w:r w:rsidR="001206FA">
        <w:rPr>
          <w:rFonts w:ascii="Verdana" w:hAnsi="Verdana"/>
          <w:sz w:val="20"/>
          <w:szCs w:val="20"/>
        </w:rPr>
        <w:t>Vendors</w:t>
      </w:r>
      <w:r>
        <w:rPr>
          <w:rFonts w:ascii="Verdana" w:hAnsi="Verdana"/>
          <w:sz w:val="20"/>
          <w:szCs w:val="20"/>
        </w:rPr>
        <w:t xml:space="preserve"> </w:t>
      </w:r>
      <w:r w:rsidR="0070207B" w:rsidRPr="008611F0">
        <w:rPr>
          <w:rFonts w:ascii="Verdana" w:hAnsi="Verdana"/>
          <w:sz w:val="20"/>
          <w:szCs w:val="20"/>
        </w:rPr>
        <w:t>in writing,</w:t>
      </w:r>
      <w:r w:rsidR="0093124D">
        <w:rPr>
          <w:rFonts w:ascii="Verdana" w:hAnsi="Verdana"/>
          <w:sz w:val="20"/>
          <w:szCs w:val="20"/>
        </w:rPr>
        <w:t xml:space="preserve"> the Companies</w:t>
      </w:r>
      <w:r w:rsidR="00016097" w:rsidRPr="008611F0">
        <w:rPr>
          <w:rFonts w:ascii="Verdana" w:hAnsi="Verdana"/>
          <w:sz w:val="20"/>
          <w:szCs w:val="20"/>
        </w:rPr>
        <w:t xml:space="preserve">, </w:t>
      </w:r>
      <w:r w:rsidR="00D07B8A" w:rsidRPr="008611F0">
        <w:rPr>
          <w:rFonts w:ascii="Verdana" w:hAnsi="Verdana"/>
          <w:sz w:val="20"/>
          <w:szCs w:val="20"/>
        </w:rPr>
        <w:t>the Vendor</w:t>
      </w:r>
      <w:r w:rsidR="0093605C" w:rsidRPr="008611F0">
        <w:rPr>
          <w:rFonts w:ascii="Verdana" w:hAnsi="Verdana"/>
          <w:sz w:val="20"/>
          <w:szCs w:val="20"/>
        </w:rPr>
        <w:t>s</w:t>
      </w:r>
      <w:r w:rsidR="00D07B8A" w:rsidRPr="008611F0">
        <w:rPr>
          <w:rFonts w:ascii="Verdana" w:hAnsi="Verdana"/>
          <w:sz w:val="20"/>
          <w:szCs w:val="20"/>
        </w:rPr>
        <w:t xml:space="preserve"> and </w:t>
      </w:r>
      <w:r w:rsidR="0093605C" w:rsidRPr="008611F0">
        <w:rPr>
          <w:rFonts w:ascii="Verdana" w:hAnsi="Verdana"/>
          <w:sz w:val="20"/>
          <w:szCs w:val="20"/>
        </w:rPr>
        <w:t>their</w:t>
      </w:r>
      <w:r w:rsidR="00B36B68" w:rsidRPr="008611F0">
        <w:rPr>
          <w:rFonts w:ascii="Verdana" w:hAnsi="Verdana"/>
          <w:sz w:val="20"/>
          <w:szCs w:val="20"/>
        </w:rPr>
        <w:t xml:space="preserve"> Representatives</w:t>
      </w:r>
      <w:r w:rsidR="00D07B8A" w:rsidRPr="008611F0">
        <w:rPr>
          <w:rFonts w:ascii="Verdana" w:hAnsi="Verdana"/>
          <w:sz w:val="20"/>
          <w:szCs w:val="20"/>
        </w:rPr>
        <w:t xml:space="preserve"> </w:t>
      </w:r>
      <w:r w:rsidR="00A1583E" w:rsidRPr="008611F0">
        <w:rPr>
          <w:rFonts w:ascii="Verdana" w:hAnsi="Verdana"/>
          <w:sz w:val="20"/>
          <w:szCs w:val="20"/>
        </w:rPr>
        <w:t>make no representation or warranty as to the accuracy</w:t>
      </w:r>
      <w:r w:rsidR="001906EE" w:rsidRPr="008611F0">
        <w:rPr>
          <w:rFonts w:ascii="Verdana" w:hAnsi="Verdana"/>
          <w:sz w:val="20"/>
          <w:szCs w:val="20"/>
        </w:rPr>
        <w:t>, correctness</w:t>
      </w:r>
      <w:r w:rsidR="00A1583E" w:rsidRPr="008611F0">
        <w:rPr>
          <w:rFonts w:ascii="Verdana" w:hAnsi="Verdana"/>
          <w:sz w:val="20"/>
          <w:szCs w:val="20"/>
        </w:rPr>
        <w:t xml:space="preserve"> or completeness of </w:t>
      </w:r>
      <w:r w:rsidR="0070207B" w:rsidRPr="008611F0">
        <w:rPr>
          <w:rFonts w:ascii="Verdana" w:hAnsi="Verdana"/>
          <w:sz w:val="20"/>
          <w:szCs w:val="20"/>
        </w:rPr>
        <w:t xml:space="preserve">any information (including </w:t>
      </w:r>
      <w:r w:rsidR="00A1583E" w:rsidRPr="008611F0">
        <w:rPr>
          <w:rFonts w:ascii="Verdana" w:hAnsi="Verdana"/>
          <w:sz w:val="20"/>
          <w:szCs w:val="20"/>
        </w:rPr>
        <w:t xml:space="preserve">the </w:t>
      </w:r>
      <w:r w:rsidR="00041BAF" w:rsidRPr="008611F0">
        <w:rPr>
          <w:rFonts w:ascii="Verdana" w:hAnsi="Verdana"/>
          <w:sz w:val="20"/>
          <w:szCs w:val="20"/>
        </w:rPr>
        <w:t>Confidential Information</w:t>
      </w:r>
      <w:r>
        <w:rPr>
          <w:rFonts w:ascii="Verdana" w:hAnsi="Verdana"/>
          <w:sz w:val="20"/>
          <w:szCs w:val="20"/>
        </w:rPr>
        <w:t>) provided to you</w:t>
      </w:r>
      <w:r w:rsidR="00F4536B" w:rsidRPr="008611F0">
        <w:rPr>
          <w:rFonts w:ascii="Verdana" w:hAnsi="Verdana"/>
          <w:sz w:val="20"/>
          <w:szCs w:val="20"/>
        </w:rPr>
        <w:t xml:space="preserve"> and </w:t>
      </w:r>
      <w:r w:rsidR="003D6800" w:rsidRPr="008611F0">
        <w:rPr>
          <w:rFonts w:ascii="Verdana" w:hAnsi="Verdana"/>
          <w:sz w:val="20"/>
          <w:szCs w:val="20"/>
        </w:rPr>
        <w:t>have</w:t>
      </w:r>
      <w:r w:rsidR="00F4536B" w:rsidRPr="008611F0">
        <w:rPr>
          <w:rFonts w:ascii="Verdana" w:hAnsi="Verdana"/>
          <w:sz w:val="20"/>
          <w:szCs w:val="20"/>
        </w:rPr>
        <w:t xml:space="preserve"> no obligation to </w:t>
      </w:r>
      <w:r w:rsidR="001906EE" w:rsidRPr="008611F0">
        <w:rPr>
          <w:rFonts w:ascii="Verdana" w:hAnsi="Verdana"/>
          <w:sz w:val="20"/>
          <w:szCs w:val="20"/>
        </w:rPr>
        <w:t>(</w:t>
      </w:r>
      <w:r w:rsidR="0070207B" w:rsidRPr="008611F0">
        <w:rPr>
          <w:rFonts w:ascii="Verdana" w:hAnsi="Verdana"/>
          <w:sz w:val="20"/>
          <w:szCs w:val="20"/>
        </w:rPr>
        <w:t>i</w:t>
      </w:r>
      <w:r w:rsidR="001906EE" w:rsidRPr="008611F0">
        <w:rPr>
          <w:rFonts w:ascii="Verdana" w:hAnsi="Verdana"/>
          <w:sz w:val="20"/>
          <w:szCs w:val="20"/>
        </w:rPr>
        <w:t xml:space="preserve">) </w:t>
      </w:r>
      <w:r w:rsidR="00F4536B" w:rsidRPr="008611F0">
        <w:rPr>
          <w:rFonts w:ascii="Verdana" w:hAnsi="Verdana"/>
          <w:sz w:val="20"/>
          <w:szCs w:val="20"/>
        </w:rPr>
        <w:t xml:space="preserve">update or correct any </w:t>
      </w:r>
      <w:r w:rsidR="0070207B" w:rsidRPr="008611F0">
        <w:rPr>
          <w:rFonts w:ascii="Verdana" w:hAnsi="Verdana"/>
          <w:sz w:val="20"/>
          <w:szCs w:val="20"/>
        </w:rPr>
        <w:t>such information in the event of subsequent changes</w:t>
      </w:r>
      <w:r w:rsidR="00D95B0D" w:rsidRPr="008611F0">
        <w:rPr>
          <w:rFonts w:ascii="Verdana" w:hAnsi="Verdana"/>
          <w:sz w:val="20"/>
          <w:szCs w:val="20"/>
        </w:rPr>
        <w:t xml:space="preserve"> or</w:t>
      </w:r>
      <w:r w:rsidR="0070207B" w:rsidRPr="008611F0">
        <w:rPr>
          <w:rFonts w:ascii="Verdana" w:hAnsi="Verdana"/>
          <w:sz w:val="20"/>
          <w:szCs w:val="20"/>
        </w:rPr>
        <w:t xml:space="preserve"> </w:t>
      </w:r>
      <w:r w:rsidR="001906EE" w:rsidRPr="008611F0">
        <w:rPr>
          <w:rFonts w:ascii="Verdana" w:hAnsi="Verdana"/>
          <w:sz w:val="20"/>
          <w:szCs w:val="20"/>
        </w:rPr>
        <w:t>(</w:t>
      </w:r>
      <w:r w:rsidR="00D95B0D" w:rsidRPr="008611F0">
        <w:rPr>
          <w:rFonts w:ascii="Verdana" w:hAnsi="Verdana"/>
          <w:sz w:val="20"/>
          <w:szCs w:val="20"/>
        </w:rPr>
        <w:t>ii</w:t>
      </w:r>
      <w:r w:rsidR="001906EE" w:rsidRPr="008611F0">
        <w:rPr>
          <w:rFonts w:ascii="Verdana" w:hAnsi="Verdana"/>
          <w:sz w:val="20"/>
          <w:szCs w:val="20"/>
        </w:rPr>
        <w:t>)</w:t>
      </w:r>
      <w:r w:rsidR="00D95B0D" w:rsidRPr="008611F0">
        <w:rPr>
          <w:rFonts w:ascii="Verdana" w:hAnsi="Verdana"/>
          <w:sz w:val="20"/>
          <w:szCs w:val="20"/>
        </w:rPr>
        <w:t xml:space="preserve"> to</w:t>
      </w:r>
      <w:r w:rsidR="001906EE" w:rsidRPr="008611F0">
        <w:rPr>
          <w:rFonts w:ascii="Verdana" w:hAnsi="Verdana"/>
          <w:sz w:val="20"/>
          <w:szCs w:val="20"/>
        </w:rPr>
        <w:t xml:space="preserve"> provide </w:t>
      </w:r>
      <w:r>
        <w:rPr>
          <w:rFonts w:ascii="Verdana" w:hAnsi="Verdana"/>
          <w:sz w:val="20"/>
          <w:szCs w:val="20"/>
        </w:rPr>
        <w:t>you</w:t>
      </w:r>
      <w:r w:rsidR="001906EE" w:rsidRPr="008611F0">
        <w:rPr>
          <w:rFonts w:ascii="Verdana" w:hAnsi="Verdana"/>
          <w:sz w:val="20"/>
          <w:szCs w:val="20"/>
        </w:rPr>
        <w:t xml:space="preserve"> with access to additional information</w:t>
      </w:r>
      <w:r>
        <w:rPr>
          <w:rFonts w:ascii="Verdana" w:hAnsi="Verdana"/>
          <w:sz w:val="20"/>
          <w:szCs w:val="20"/>
        </w:rPr>
        <w:t xml:space="preserve">. You </w:t>
      </w:r>
      <w:r w:rsidR="00A1583E" w:rsidRPr="008611F0">
        <w:rPr>
          <w:rFonts w:ascii="Verdana" w:hAnsi="Verdana"/>
          <w:sz w:val="20"/>
          <w:szCs w:val="20"/>
        </w:rPr>
        <w:t xml:space="preserve">agree that </w:t>
      </w:r>
      <w:r w:rsidR="000E6E64">
        <w:rPr>
          <w:rFonts w:ascii="Verdana" w:hAnsi="Verdana"/>
          <w:sz w:val="20"/>
          <w:szCs w:val="20"/>
        </w:rPr>
        <w:t xml:space="preserve">the </w:t>
      </w:r>
      <w:r w:rsidR="0093124D">
        <w:rPr>
          <w:rFonts w:ascii="Verdana" w:hAnsi="Verdana"/>
          <w:sz w:val="20"/>
          <w:szCs w:val="20"/>
        </w:rPr>
        <w:t>Companies</w:t>
      </w:r>
      <w:r>
        <w:rPr>
          <w:rFonts w:ascii="Verdana" w:hAnsi="Verdana"/>
          <w:sz w:val="20"/>
          <w:szCs w:val="20"/>
        </w:rPr>
        <w:t xml:space="preserve">, </w:t>
      </w:r>
      <w:r w:rsidR="00016097" w:rsidRPr="008611F0">
        <w:rPr>
          <w:rFonts w:ascii="Verdana" w:hAnsi="Verdana"/>
          <w:sz w:val="20"/>
          <w:szCs w:val="20"/>
        </w:rPr>
        <w:t xml:space="preserve">the </w:t>
      </w:r>
      <w:r w:rsidR="00F71BFB" w:rsidRPr="008611F0">
        <w:rPr>
          <w:rFonts w:ascii="Verdana" w:hAnsi="Verdana"/>
          <w:sz w:val="20"/>
          <w:szCs w:val="20"/>
        </w:rPr>
        <w:t>Vendor</w:t>
      </w:r>
      <w:r w:rsidR="0093605C" w:rsidRPr="008611F0">
        <w:rPr>
          <w:rFonts w:ascii="Verdana" w:hAnsi="Verdana"/>
          <w:sz w:val="20"/>
          <w:szCs w:val="20"/>
        </w:rPr>
        <w:t>s</w:t>
      </w:r>
      <w:r w:rsidR="00F71BFB" w:rsidRPr="008611F0">
        <w:rPr>
          <w:rFonts w:ascii="Verdana" w:hAnsi="Verdana"/>
          <w:sz w:val="20"/>
          <w:szCs w:val="20"/>
        </w:rPr>
        <w:t xml:space="preserve"> and </w:t>
      </w:r>
      <w:r w:rsidR="0093605C" w:rsidRPr="008611F0">
        <w:rPr>
          <w:rFonts w:ascii="Verdana" w:hAnsi="Verdana"/>
          <w:sz w:val="20"/>
          <w:szCs w:val="20"/>
        </w:rPr>
        <w:t>their</w:t>
      </w:r>
      <w:r w:rsidR="00F71BFB" w:rsidRPr="008611F0">
        <w:rPr>
          <w:rFonts w:ascii="Verdana" w:hAnsi="Verdana"/>
          <w:sz w:val="20"/>
          <w:szCs w:val="20"/>
        </w:rPr>
        <w:t xml:space="preserve"> Representatives</w:t>
      </w:r>
      <w:r w:rsidR="00A1583E" w:rsidRPr="008611F0">
        <w:rPr>
          <w:rFonts w:ascii="Verdana" w:hAnsi="Verdana"/>
          <w:sz w:val="20"/>
          <w:szCs w:val="20"/>
        </w:rPr>
        <w:t xml:space="preserve"> </w:t>
      </w:r>
      <w:r w:rsidR="007456BE" w:rsidRPr="008611F0">
        <w:rPr>
          <w:rFonts w:ascii="Verdana" w:hAnsi="Verdana"/>
          <w:sz w:val="20"/>
          <w:szCs w:val="20"/>
        </w:rPr>
        <w:t xml:space="preserve">shall </w:t>
      </w:r>
      <w:r w:rsidR="00A1583E" w:rsidRPr="008611F0">
        <w:rPr>
          <w:rFonts w:ascii="Verdana" w:hAnsi="Verdana"/>
          <w:sz w:val="20"/>
          <w:szCs w:val="20"/>
        </w:rPr>
        <w:t xml:space="preserve">have </w:t>
      </w:r>
      <w:r w:rsidR="001031E9" w:rsidRPr="008611F0">
        <w:rPr>
          <w:rFonts w:ascii="Verdana" w:hAnsi="Verdana"/>
          <w:sz w:val="20"/>
          <w:szCs w:val="20"/>
        </w:rPr>
        <w:t>(i) no obligation of any kind whatsoever to negot</w:t>
      </w:r>
      <w:r w:rsidR="00C14621" w:rsidRPr="008611F0">
        <w:rPr>
          <w:rFonts w:ascii="Verdana" w:hAnsi="Verdana"/>
          <w:sz w:val="20"/>
          <w:szCs w:val="20"/>
        </w:rPr>
        <w:t>iate or consummate the Potential Transaction</w:t>
      </w:r>
      <w:del w:id="10" w:author="Autor">
        <w:r w:rsidR="001031E9" w:rsidRPr="008611F0" w:rsidDel="00837F57">
          <w:rPr>
            <w:rFonts w:ascii="Verdana" w:hAnsi="Verdana"/>
            <w:sz w:val="20"/>
            <w:szCs w:val="20"/>
          </w:rPr>
          <w:delText xml:space="preserve"> and (ii) </w:delText>
        </w:r>
        <w:r w:rsidDel="00837F57">
          <w:rPr>
            <w:rFonts w:ascii="Verdana" w:hAnsi="Verdana"/>
            <w:sz w:val="20"/>
            <w:szCs w:val="20"/>
          </w:rPr>
          <w:delText>no liability to you</w:delText>
        </w:r>
        <w:r w:rsidR="00A1583E" w:rsidRPr="008611F0" w:rsidDel="00837F57">
          <w:rPr>
            <w:rFonts w:ascii="Verdana" w:hAnsi="Verdana"/>
            <w:sz w:val="20"/>
            <w:szCs w:val="20"/>
          </w:rPr>
          <w:delText xml:space="preserve"> or to any of </w:delText>
        </w:r>
        <w:r w:rsidDel="00837F57">
          <w:rPr>
            <w:rFonts w:ascii="Verdana" w:hAnsi="Verdana"/>
            <w:sz w:val="20"/>
            <w:szCs w:val="20"/>
          </w:rPr>
          <w:delText>y</w:delText>
        </w:r>
        <w:r w:rsidR="00A1583E" w:rsidRPr="008611F0" w:rsidDel="00837F57">
          <w:rPr>
            <w:rFonts w:ascii="Verdana" w:hAnsi="Verdana"/>
            <w:sz w:val="20"/>
            <w:szCs w:val="20"/>
          </w:rPr>
          <w:delText xml:space="preserve">our Representatives as a result of the use of the </w:delText>
        </w:r>
        <w:r w:rsidR="00041BAF" w:rsidRPr="008611F0" w:rsidDel="00837F57">
          <w:rPr>
            <w:rFonts w:ascii="Verdana" w:hAnsi="Verdana"/>
            <w:sz w:val="20"/>
            <w:szCs w:val="20"/>
          </w:rPr>
          <w:delText>Confidential Information</w:delText>
        </w:r>
      </w:del>
      <w:r w:rsidR="00A1583E" w:rsidRPr="008611F0">
        <w:rPr>
          <w:rFonts w:ascii="Verdana" w:hAnsi="Verdana"/>
          <w:sz w:val="20"/>
          <w:szCs w:val="20"/>
        </w:rPr>
        <w:t>.</w:t>
      </w:r>
    </w:p>
    <w:p w14:paraId="14D3CE93" w14:textId="77777777" w:rsidR="001256E7" w:rsidRPr="008611F0" w:rsidRDefault="00575306" w:rsidP="000A757B">
      <w:pPr>
        <w:numPr>
          <w:ilvl w:val="0"/>
          <w:numId w:val="8"/>
        </w:numPr>
        <w:tabs>
          <w:tab w:val="clear" w:pos="720"/>
          <w:tab w:val="num" w:pos="567"/>
        </w:tabs>
        <w:ind w:left="567" w:hanging="567"/>
        <w:rPr>
          <w:rFonts w:ascii="Verdana" w:hAnsi="Verdana"/>
          <w:sz w:val="20"/>
          <w:szCs w:val="20"/>
        </w:rPr>
      </w:pPr>
      <w:r>
        <w:rPr>
          <w:rFonts w:ascii="Verdana" w:hAnsi="Verdana"/>
          <w:sz w:val="20"/>
          <w:szCs w:val="20"/>
        </w:rPr>
        <w:t>You</w:t>
      </w:r>
      <w:r w:rsidR="001256E7" w:rsidRPr="008611F0">
        <w:rPr>
          <w:rFonts w:ascii="Verdana" w:hAnsi="Verdana"/>
          <w:sz w:val="20"/>
          <w:szCs w:val="20"/>
        </w:rPr>
        <w:t xml:space="preserve"> acknowledge that </w:t>
      </w:r>
      <w:r w:rsidR="004A0255">
        <w:rPr>
          <w:rFonts w:ascii="Verdana" w:hAnsi="Verdana"/>
          <w:sz w:val="20"/>
          <w:szCs w:val="20"/>
        </w:rPr>
        <w:t>the Company</w:t>
      </w:r>
      <w:r w:rsidR="00FC7EE1" w:rsidRPr="008611F0">
        <w:rPr>
          <w:rFonts w:ascii="Verdana" w:hAnsi="Verdana"/>
          <w:sz w:val="20"/>
          <w:szCs w:val="20"/>
        </w:rPr>
        <w:t xml:space="preserve"> or </w:t>
      </w:r>
      <w:r w:rsidR="001256E7" w:rsidRPr="008611F0">
        <w:rPr>
          <w:rFonts w:ascii="Verdana" w:hAnsi="Verdana"/>
          <w:sz w:val="20"/>
          <w:szCs w:val="20"/>
        </w:rPr>
        <w:t>the Vendor</w:t>
      </w:r>
      <w:r w:rsidR="0093605C" w:rsidRPr="008611F0">
        <w:rPr>
          <w:rFonts w:ascii="Verdana" w:hAnsi="Verdana"/>
          <w:sz w:val="20"/>
          <w:szCs w:val="20"/>
        </w:rPr>
        <w:t>s</w:t>
      </w:r>
      <w:r w:rsidR="001256E7" w:rsidRPr="008611F0">
        <w:rPr>
          <w:rFonts w:ascii="Verdana" w:hAnsi="Verdana"/>
          <w:sz w:val="20"/>
          <w:szCs w:val="20"/>
        </w:rPr>
        <w:t xml:space="preserve"> </w:t>
      </w:r>
      <w:r w:rsidR="003139A8" w:rsidRPr="008611F0">
        <w:rPr>
          <w:rFonts w:ascii="Verdana" w:hAnsi="Verdana"/>
          <w:sz w:val="20"/>
          <w:szCs w:val="20"/>
        </w:rPr>
        <w:t>may, at any time and without giving reasons</w:t>
      </w:r>
      <w:r>
        <w:rPr>
          <w:rFonts w:ascii="Verdana" w:hAnsi="Verdana"/>
          <w:sz w:val="20"/>
          <w:szCs w:val="20"/>
        </w:rPr>
        <w:t xml:space="preserve"> and without any liability to you</w:t>
      </w:r>
      <w:r w:rsidR="003139A8" w:rsidRPr="008611F0">
        <w:rPr>
          <w:rFonts w:ascii="Verdana" w:hAnsi="Verdana"/>
          <w:sz w:val="20"/>
          <w:szCs w:val="20"/>
        </w:rPr>
        <w:t>, refrain from pursuing t</w:t>
      </w:r>
      <w:r>
        <w:rPr>
          <w:rFonts w:ascii="Verdana" w:hAnsi="Verdana"/>
          <w:sz w:val="20"/>
          <w:szCs w:val="20"/>
        </w:rPr>
        <w:t>he Potential Transaction with you</w:t>
      </w:r>
      <w:r w:rsidR="003139A8" w:rsidRPr="008611F0">
        <w:rPr>
          <w:rFonts w:ascii="Verdana" w:hAnsi="Verdana"/>
          <w:sz w:val="20"/>
          <w:szCs w:val="20"/>
        </w:rPr>
        <w:t xml:space="preserve"> (or in general) or may, at any time and without giving reasons, mod</w:t>
      </w:r>
      <w:r>
        <w:rPr>
          <w:rFonts w:ascii="Verdana" w:hAnsi="Verdana"/>
          <w:sz w:val="20"/>
          <w:szCs w:val="20"/>
        </w:rPr>
        <w:t>ify the course of the process. You</w:t>
      </w:r>
      <w:r w:rsidR="001256E7" w:rsidRPr="008611F0">
        <w:rPr>
          <w:rFonts w:ascii="Verdana" w:hAnsi="Verdana"/>
          <w:sz w:val="20"/>
          <w:szCs w:val="20"/>
        </w:rPr>
        <w:t xml:space="preserve"> </w:t>
      </w:r>
      <w:r w:rsidR="00BF4D3D" w:rsidRPr="008611F0">
        <w:rPr>
          <w:rFonts w:ascii="Verdana" w:hAnsi="Verdana"/>
          <w:sz w:val="20"/>
          <w:szCs w:val="20"/>
        </w:rPr>
        <w:t xml:space="preserve">respectively </w:t>
      </w:r>
      <w:r>
        <w:rPr>
          <w:rFonts w:ascii="Verdana" w:hAnsi="Verdana"/>
          <w:sz w:val="20"/>
          <w:szCs w:val="20"/>
        </w:rPr>
        <w:t>y</w:t>
      </w:r>
      <w:r w:rsidR="00BF4D3D" w:rsidRPr="008611F0">
        <w:rPr>
          <w:rFonts w:ascii="Verdana" w:hAnsi="Verdana"/>
          <w:sz w:val="20"/>
          <w:szCs w:val="20"/>
        </w:rPr>
        <w:t>our Group Entit</w:t>
      </w:r>
      <w:r w:rsidR="00EF549A" w:rsidRPr="008611F0">
        <w:rPr>
          <w:rFonts w:ascii="Verdana" w:hAnsi="Verdana"/>
          <w:sz w:val="20"/>
          <w:szCs w:val="20"/>
        </w:rPr>
        <w:t>ies</w:t>
      </w:r>
      <w:r w:rsidR="00BF4D3D" w:rsidRPr="008611F0">
        <w:rPr>
          <w:rFonts w:ascii="Verdana" w:hAnsi="Verdana"/>
          <w:sz w:val="20"/>
          <w:szCs w:val="20"/>
        </w:rPr>
        <w:t xml:space="preserve"> and </w:t>
      </w:r>
      <w:r w:rsidR="001206FA">
        <w:rPr>
          <w:rFonts w:ascii="Verdana" w:hAnsi="Verdana"/>
          <w:sz w:val="20"/>
          <w:szCs w:val="20"/>
        </w:rPr>
        <w:t>y</w:t>
      </w:r>
      <w:r w:rsidR="00BF4D3D" w:rsidRPr="008611F0">
        <w:rPr>
          <w:rFonts w:ascii="Verdana" w:hAnsi="Verdana"/>
          <w:sz w:val="20"/>
          <w:szCs w:val="20"/>
        </w:rPr>
        <w:t xml:space="preserve">our Representatives shall </w:t>
      </w:r>
      <w:r w:rsidR="001256E7" w:rsidRPr="008611F0">
        <w:rPr>
          <w:rFonts w:ascii="Verdana" w:hAnsi="Verdana"/>
          <w:sz w:val="20"/>
          <w:szCs w:val="20"/>
        </w:rPr>
        <w:t>bear all costs for evaluating the Potential Transaction.</w:t>
      </w:r>
    </w:p>
    <w:p w14:paraId="1CA899F2" w14:textId="77777777" w:rsidR="006D3330" w:rsidRPr="008611F0" w:rsidRDefault="00B74C23" w:rsidP="006D3330">
      <w:pPr>
        <w:numPr>
          <w:ilvl w:val="0"/>
          <w:numId w:val="8"/>
        </w:numPr>
        <w:tabs>
          <w:tab w:val="clear" w:pos="720"/>
          <w:tab w:val="num" w:pos="567"/>
        </w:tabs>
        <w:ind w:left="567" w:hanging="567"/>
        <w:rPr>
          <w:rFonts w:ascii="Verdana" w:hAnsi="Verdana"/>
          <w:sz w:val="20"/>
          <w:szCs w:val="20"/>
        </w:rPr>
      </w:pPr>
      <w:r>
        <w:rPr>
          <w:rFonts w:ascii="Verdana" w:hAnsi="Verdana"/>
          <w:sz w:val="20"/>
          <w:szCs w:val="20"/>
        </w:rPr>
        <w:t>Y</w:t>
      </w:r>
      <w:r w:rsidR="00575306">
        <w:rPr>
          <w:rFonts w:ascii="Verdana" w:hAnsi="Verdana"/>
          <w:sz w:val="20"/>
          <w:szCs w:val="20"/>
        </w:rPr>
        <w:t>ou</w:t>
      </w:r>
      <w:r w:rsidR="006D3330" w:rsidRPr="008611F0">
        <w:rPr>
          <w:rFonts w:ascii="Verdana" w:hAnsi="Verdana"/>
          <w:sz w:val="20"/>
          <w:szCs w:val="20"/>
        </w:rPr>
        <w:t xml:space="preserve"> acknowledge that the Confidential Information and any derivatives thereof</w:t>
      </w:r>
      <w:r w:rsidR="005D36F7" w:rsidRPr="008611F0">
        <w:rPr>
          <w:rFonts w:ascii="Verdana" w:hAnsi="Verdana"/>
          <w:sz w:val="20"/>
          <w:szCs w:val="20"/>
        </w:rPr>
        <w:t xml:space="preserve"> which contain or reflect such information</w:t>
      </w:r>
      <w:r w:rsidR="006D3330" w:rsidRPr="008611F0">
        <w:rPr>
          <w:rFonts w:ascii="Verdana" w:hAnsi="Verdana"/>
          <w:sz w:val="20"/>
          <w:szCs w:val="20"/>
        </w:rPr>
        <w:t xml:space="preserve"> (including, without limitation, all copies, extracts and portions thereof) is and shall remain the sole property of the respective disclosing party. Nothing contained herein</w:t>
      </w:r>
      <w:r w:rsidR="00575306">
        <w:rPr>
          <w:rFonts w:ascii="Verdana" w:hAnsi="Verdana"/>
          <w:sz w:val="20"/>
          <w:szCs w:val="20"/>
        </w:rPr>
        <w:t xml:space="preserve"> may be construed as granting you</w:t>
      </w:r>
      <w:r w:rsidR="006D3330" w:rsidRPr="008611F0">
        <w:rPr>
          <w:rFonts w:ascii="Verdana" w:hAnsi="Verdana"/>
          <w:sz w:val="20"/>
          <w:szCs w:val="20"/>
        </w:rPr>
        <w:t xml:space="preserve"> any rights, by license or otherwise, to any of the disclosing parties' Confidential Information and/or derivatives thereof.</w:t>
      </w:r>
    </w:p>
    <w:p w14:paraId="0B26A9C4" w14:textId="77777777" w:rsidR="003D6800" w:rsidRPr="008611F0" w:rsidRDefault="00575306" w:rsidP="003D6800">
      <w:pPr>
        <w:numPr>
          <w:ilvl w:val="0"/>
          <w:numId w:val="8"/>
        </w:numPr>
        <w:tabs>
          <w:tab w:val="clear" w:pos="720"/>
          <w:tab w:val="num" w:pos="567"/>
        </w:tabs>
        <w:ind w:left="567" w:hanging="567"/>
        <w:rPr>
          <w:rFonts w:ascii="Verdana" w:hAnsi="Verdana"/>
          <w:sz w:val="20"/>
          <w:szCs w:val="20"/>
        </w:rPr>
      </w:pPr>
      <w:r>
        <w:rPr>
          <w:rFonts w:ascii="Verdana" w:hAnsi="Verdana"/>
          <w:sz w:val="20"/>
          <w:szCs w:val="20"/>
        </w:rPr>
        <w:t>You authorise Q Advisors</w:t>
      </w:r>
      <w:r w:rsidR="003D6800" w:rsidRPr="008611F0">
        <w:rPr>
          <w:rFonts w:ascii="Verdana" w:hAnsi="Verdana"/>
          <w:sz w:val="20"/>
          <w:szCs w:val="20"/>
        </w:rPr>
        <w:t xml:space="preserve"> </w:t>
      </w:r>
      <w:r w:rsidR="000E6E64">
        <w:rPr>
          <w:rFonts w:ascii="Verdana" w:hAnsi="Verdana"/>
          <w:sz w:val="20"/>
          <w:szCs w:val="20"/>
        </w:rPr>
        <w:t xml:space="preserve">and the Target </w:t>
      </w:r>
      <w:r w:rsidR="003D6800" w:rsidRPr="008611F0">
        <w:rPr>
          <w:rFonts w:ascii="Verdana" w:hAnsi="Verdana"/>
          <w:sz w:val="20"/>
          <w:szCs w:val="20"/>
        </w:rPr>
        <w:t xml:space="preserve">to </w:t>
      </w:r>
      <w:r w:rsidR="003D6800" w:rsidRPr="008611F0">
        <w:rPr>
          <w:rFonts w:ascii="Verdana" w:hAnsi="Verdana"/>
          <w:bCs/>
          <w:sz w:val="20"/>
          <w:szCs w:val="20"/>
        </w:rPr>
        <w:t xml:space="preserve">disclose </w:t>
      </w:r>
      <w:r w:rsidR="003C6FD3">
        <w:rPr>
          <w:rFonts w:ascii="Verdana" w:hAnsi="Verdana"/>
          <w:bCs/>
          <w:sz w:val="20"/>
          <w:szCs w:val="20"/>
        </w:rPr>
        <w:t>y</w:t>
      </w:r>
      <w:r w:rsidR="003D6800" w:rsidRPr="008611F0">
        <w:rPr>
          <w:rFonts w:ascii="Verdana" w:hAnsi="Verdana"/>
          <w:bCs/>
          <w:sz w:val="20"/>
          <w:szCs w:val="20"/>
        </w:rPr>
        <w:t xml:space="preserve">our contact details </w:t>
      </w:r>
      <w:r w:rsidR="0093605C" w:rsidRPr="008611F0">
        <w:rPr>
          <w:rFonts w:ascii="Verdana" w:hAnsi="Verdana"/>
          <w:bCs/>
          <w:sz w:val="20"/>
          <w:szCs w:val="20"/>
        </w:rPr>
        <w:t xml:space="preserve">and </w:t>
      </w:r>
      <w:r w:rsidR="003C6FD3">
        <w:rPr>
          <w:rFonts w:ascii="Verdana" w:hAnsi="Verdana"/>
          <w:bCs/>
          <w:sz w:val="20"/>
          <w:szCs w:val="20"/>
        </w:rPr>
        <w:t>other information provided by you</w:t>
      </w:r>
      <w:r w:rsidR="0093605C" w:rsidRPr="008611F0">
        <w:rPr>
          <w:rFonts w:ascii="Verdana" w:hAnsi="Verdana"/>
          <w:bCs/>
          <w:sz w:val="20"/>
          <w:szCs w:val="20"/>
        </w:rPr>
        <w:t xml:space="preserve"> </w:t>
      </w:r>
      <w:r w:rsidR="007811BE" w:rsidRPr="008611F0">
        <w:rPr>
          <w:rFonts w:ascii="Verdana" w:hAnsi="Verdana"/>
          <w:bCs/>
          <w:sz w:val="20"/>
          <w:szCs w:val="20"/>
        </w:rPr>
        <w:t xml:space="preserve">to </w:t>
      </w:r>
      <w:del w:id="11" w:author="Autor">
        <w:r w:rsidR="003D6800" w:rsidRPr="008611F0" w:rsidDel="00837F57">
          <w:rPr>
            <w:rFonts w:ascii="Verdana" w:hAnsi="Verdana"/>
            <w:bCs/>
            <w:sz w:val="20"/>
            <w:szCs w:val="20"/>
          </w:rPr>
          <w:delText xml:space="preserve">the </w:delText>
        </w:r>
        <w:r w:rsidR="0093124D" w:rsidDel="00837F57">
          <w:rPr>
            <w:rFonts w:ascii="Verdana" w:hAnsi="Verdana"/>
            <w:bCs/>
            <w:sz w:val="20"/>
            <w:szCs w:val="20"/>
          </w:rPr>
          <w:delText>Compan</w:delText>
        </w:r>
        <w:r w:rsidR="00E83E7A" w:rsidDel="00837F57">
          <w:rPr>
            <w:rFonts w:ascii="Verdana" w:hAnsi="Verdana"/>
            <w:bCs/>
            <w:sz w:val="20"/>
            <w:szCs w:val="20"/>
          </w:rPr>
          <w:delText>ies</w:delText>
        </w:r>
        <w:r w:rsidR="00221162" w:rsidRPr="008611F0" w:rsidDel="00837F57">
          <w:rPr>
            <w:rFonts w:ascii="Verdana" w:hAnsi="Verdana"/>
            <w:bCs/>
            <w:sz w:val="20"/>
            <w:szCs w:val="20"/>
          </w:rPr>
          <w:delText xml:space="preserve"> and </w:delText>
        </w:r>
      </w:del>
      <w:r w:rsidR="00221162" w:rsidRPr="008611F0">
        <w:rPr>
          <w:rFonts w:ascii="Verdana" w:hAnsi="Verdana"/>
          <w:bCs/>
          <w:sz w:val="20"/>
          <w:szCs w:val="20"/>
        </w:rPr>
        <w:t xml:space="preserve">the </w:t>
      </w:r>
      <w:r w:rsidR="003D6800" w:rsidRPr="008611F0">
        <w:rPr>
          <w:rFonts w:ascii="Verdana" w:hAnsi="Verdana"/>
          <w:bCs/>
          <w:sz w:val="20"/>
          <w:szCs w:val="20"/>
        </w:rPr>
        <w:t>Vendor</w:t>
      </w:r>
      <w:r w:rsidR="0093605C" w:rsidRPr="008611F0">
        <w:rPr>
          <w:rFonts w:ascii="Verdana" w:hAnsi="Verdana"/>
          <w:bCs/>
          <w:sz w:val="20"/>
          <w:szCs w:val="20"/>
        </w:rPr>
        <w:t>s</w:t>
      </w:r>
      <w:r w:rsidR="003C6FD3">
        <w:rPr>
          <w:rFonts w:ascii="Verdana" w:hAnsi="Verdana"/>
          <w:bCs/>
          <w:sz w:val="20"/>
          <w:szCs w:val="20"/>
        </w:rPr>
        <w:t xml:space="preserve"> </w:t>
      </w:r>
      <w:ins w:id="12" w:author="Autor">
        <w:r w:rsidR="00837F57">
          <w:rPr>
            <w:rFonts w:ascii="Verdana" w:hAnsi="Verdana"/>
            <w:bCs/>
            <w:sz w:val="20"/>
            <w:szCs w:val="20"/>
          </w:rPr>
          <w:t xml:space="preserve">and Q Advisors warrant that the Vendors are bound to confidentiality as in regard to the interest and participation of you to the Potential Transaction and Q Advisors warrant that the Vendors </w:t>
        </w:r>
        <w:r w:rsidR="00C036C4">
          <w:rPr>
            <w:rFonts w:ascii="Verdana" w:hAnsi="Verdana"/>
            <w:bCs/>
            <w:sz w:val="20"/>
            <w:szCs w:val="20"/>
          </w:rPr>
          <w:t xml:space="preserve">are aware of the restrictions set forth by the prohibition of insider trading and will </w:t>
        </w:r>
        <w:r w:rsidR="00310EB6">
          <w:rPr>
            <w:rFonts w:ascii="Verdana" w:hAnsi="Verdana"/>
            <w:bCs/>
            <w:sz w:val="20"/>
            <w:szCs w:val="20"/>
          </w:rPr>
          <w:t xml:space="preserve">during the duration of the project Signal </w:t>
        </w:r>
        <w:r w:rsidR="00310EB6" w:rsidRPr="005966E3">
          <w:rPr>
            <w:lang w:val="en-US"/>
          </w:rPr>
          <w:t>refrain from purchasing and selling securities of H</w:t>
        </w:r>
        <w:r w:rsidR="00310EB6">
          <w:rPr>
            <w:lang w:val="en-US"/>
          </w:rPr>
          <w:t>UBER+SUHNER</w:t>
        </w:r>
        <w:r w:rsidR="00310EB6" w:rsidRPr="005966E3">
          <w:rPr>
            <w:lang w:val="en-US"/>
          </w:rPr>
          <w:t xml:space="preserve"> AG or from communicating such information to any other person under circumstances in which is reasonably foreseeable that such person is likely to purchase or sell such securities</w:t>
        </w:r>
        <w:r w:rsidR="00310EB6" w:rsidRPr="005966E3">
          <w:rPr>
            <w:sz w:val="20"/>
            <w:lang w:val="en-US"/>
          </w:rPr>
          <w:t>.</w:t>
        </w:r>
        <w:r w:rsidR="00837F57">
          <w:rPr>
            <w:rFonts w:ascii="Verdana" w:hAnsi="Verdana"/>
            <w:bCs/>
            <w:sz w:val="20"/>
            <w:szCs w:val="20"/>
          </w:rPr>
          <w:t xml:space="preserve"> </w:t>
        </w:r>
      </w:ins>
      <w:del w:id="13" w:author="Autor">
        <w:r w:rsidR="003C6FD3" w:rsidDel="00837F57">
          <w:rPr>
            <w:rFonts w:ascii="Verdana" w:hAnsi="Verdana"/>
            <w:bCs/>
            <w:sz w:val="20"/>
            <w:szCs w:val="20"/>
          </w:rPr>
          <w:delText>and you</w:delText>
        </w:r>
        <w:r w:rsidR="003D6800" w:rsidRPr="008611F0" w:rsidDel="00837F57">
          <w:rPr>
            <w:rFonts w:ascii="Verdana" w:hAnsi="Verdana"/>
            <w:bCs/>
            <w:sz w:val="20"/>
            <w:szCs w:val="20"/>
          </w:rPr>
          <w:delText xml:space="preserve"> acknowledge that such disclosure may </w:delText>
        </w:r>
        <w:r w:rsidR="003D6800" w:rsidRPr="008611F0" w:rsidDel="00837F57">
          <w:rPr>
            <w:rFonts w:ascii="Verdana" w:hAnsi="Verdana"/>
            <w:sz w:val="20"/>
            <w:szCs w:val="20"/>
          </w:rPr>
          <w:delText xml:space="preserve">impact confidentiality </w:delText>
        </w:r>
        <w:r w:rsidR="003D6800" w:rsidRPr="008611F0" w:rsidDel="00310EB6">
          <w:rPr>
            <w:rFonts w:ascii="Verdana" w:hAnsi="Verdana"/>
            <w:sz w:val="20"/>
            <w:szCs w:val="20"/>
          </w:rPr>
          <w:delText>and data protection standards</w:delText>
        </w:r>
      </w:del>
      <w:r w:rsidR="003D6800" w:rsidRPr="008611F0">
        <w:rPr>
          <w:rFonts w:ascii="Verdana" w:hAnsi="Verdana"/>
          <w:sz w:val="20"/>
          <w:szCs w:val="20"/>
        </w:rPr>
        <w:t>.</w:t>
      </w:r>
    </w:p>
    <w:p w14:paraId="654B774D" w14:textId="77777777" w:rsidR="003D6800" w:rsidRPr="0093124D" w:rsidRDefault="003C6FD3" w:rsidP="0093124D">
      <w:pPr>
        <w:numPr>
          <w:ilvl w:val="0"/>
          <w:numId w:val="8"/>
        </w:numPr>
        <w:tabs>
          <w:tab w:val="clear" w:pos="720"/>
          <w:tab w:val="num" w:pos="567"/>
        </w:tabs>
        <w:ind w:left="567" w:hanging="567"/>
        <w:rPr>
          <w:rFonts w:ascii="Verdana" w:hAnsi="Verdana"/>
          <w:sz w:val="20"/>
          <w:szCs w:val="20"/>
        </w:rPr>
      </w:pPr>
      <w:r>
        <w:rPr>
          <w:rFonts w:ascii="Verdana" w:hAnsi="Verdana"/>
          <w:sz w:val="20"/>
          <w:szCs w:val="20"/>
        </w:rPr>
        <w:t>You</w:t>
      </w:r>
      <w:r w:rsidR="003D6800" w:rsidRPr="008611F0">
        <w:rPr>
          <w:rFonts w:ascii="Verdana" w:hAnsi="Verdana"/>
          <w:sz w:val="20"/>
          <w:szCs w:val="20"/>
        </w:rPr>
        <w:t xml:space="preserve"> </w:t>
      </w:r>
      <w:r>
        <w:rPr>
          <w:rFonts w:ascii="Verdana" w:hAnsi="Verdana"/>
          <w:sz w:val="20"/>
          <w:szCs w:val="20"/>
        </w:rPr>
        <w:t>authorise Q Advisors</w:t>
      </w:r>
      <w:r w:rsidR="0093124D">
        <w:rPr>
          <w:rFonts w:ascii="Verdana" w:hAnsi="Verdana"/>
          <w:sz w:val="20"/>
          <w:szCs w:val="20"/>
        </w:rPr>
        <w:t>, the Companies</w:t>
      </w:r>
      <w:r w:rsidR="00221162" w:rsidRPr="008611F0">
        <w:rPr>
          <w:rFonts w:ascii="Verdana" w:hAnsi="Verdana"/>
          <w:sz w:val="20"/>
          <w:szCs w:val="20"/>
        </w:rPr>
        <w:t xml:space="preserve"> and </w:t>
      </w:r>
      <w:r w:rsidR="007811BE" w:rsidRPr="008611F0">
        <w:rPr>
          <w:rFonts w:ascii="Verdana" w:hAnsi="Verdana"/>
          <w:sz w:val="20"/>
          <w:szCs w:val="20"/>
        </w:rPr>
        <w:t xml:space="preserve">the Vendors </w:t>
      </w:r>
      <w:r w:rsidR="000A2938">
        <w:rPr>
          <w:rFonts w:ascii="Verdana" w:hAnsi="Verdana"/>
          <w:sz w:val="20"/>
          <w:szCs w:val="20"/>
        </w:rPr>
        <w:t xml:space="preserve">and their Representatives </w:t>
      </w:r>
      <w:r>
        <w:rPr>
          <w:rFonts w:ascii="Verdana" w:hAnsi="Verdana"/>
          <w:sz w:val="20"/>
          <w:szCs w:val="20"/>
        </w:rPr>
        <w:t>to communicate with you</w:t>
      </w:r>
      <w:r w:rsidR="00C87F9F" w:rsidRPr="008611F0">
        <w:rPr>
          <w:rFonts w:ascii="Verdana" w:hAnsi="Verdana"/>
          <w:sz w:val="20"/>
          <w:szCs w:val="20"/>
        </w:rPr>
        <w:t xml:space="preserve">, </w:t>
      </w:r>
      <w:del w:id="14" w:author="Autor">
        <w:r w:rsidDel="00837F57">
          <w:rPr>
            <w:rFonts w:ascii="Verdana" w:hAnsi="Verdana"/>
            <w:sz w:val="20"/>
            <w:szCs w:val="20"/>
          </w:rPr>
          <w:delText>y</w:delText>
        </w:r>
        <w:r w:rsidR="00C87F9F" w:rsidRPr="008611F0" w:rsidDel="00837F57">
          <w:rPr>
            <w:rFonts w:ascii="Verdana" w:hAnsi="Verdana"/>
            <w:sz w:val="20"/>
            <w:szCs w:val="20"/>
          </w:rPr>
          <w:delText xml:space="preserve">our Group Entities and </w:delText>
        </w:r>
      </w:del>
      <w:r>
        <w:rPr>
          <w:rFonts w:ascii="Verdana" w:hAnsi="Verdana"/>
          <w:sz w:val="20"/>
          <w:szCs w:val="20"/>
        </w:rPr>
        <w:t>y</w:t>
      </w:r>
      <w:r w:rsidR="00C87F9F" w:rsidRPr="008611F0">
        <w:rPr>
          <w:rFonts w:ascii="Verdana" w:hAnsi="Verdana"/>
          <w:sz w:val="20"/>
          <w:szCs w:val="20"/>
        </w:rPr>
        <w:t xml:space="preserve">our Representatives </w:t>
      </w:r>
      <w:r w:rsidR="007811BE" w:rsidRPr="008611F0">
        <w:rPr>
          <w:rFonts w:ascii="Verdana" w:hAnsi="Verdana"/>
          <w:sz w:val="20"/>
          <w:szCs w:val="20"/>
        </w:rPr>
        <w:t>electronically</w:t>
      </w:r>
      <w:r>
        <w:rPr>
          <w:rFonts w:ascii="Verdana" w:hAnsi="Verdana"/>
          <w:sz w:val="20"/>
          <w:szCs w:val="20"/>
        </w:rPr>
        <w:t>. You</w:t>
      </w:r>
      <w:r w:rsidR="003D6800" w:rsidRPr="008611F0">
        <w:rPr>
          <w:rFonts w:ascii="Verdana" w:hAnsi="Verdana"/>
          <w:sz w:val="20"/>
          <w:szCs w:val="20"/>
        </w:rPr>
        <w:t xml:space="preserve"> acknowledge the risks inherent to </w:t>
      </w:r>
      <w:r w:rsidR="003D6800" w:rsidRPr="009E2995">
        <w:rPr>
          <w:rFonts w:ascii="Verdana" w:hAnsi="Verdana"/>
          <w:sz w:val="20"/>
          <w:szCs w:val="20"/>
        </w:rPr>
        <w:t>electronic communication, including (without limitation) manipulation, transmission failures, lack of integrity, data corruption by viruses etc</w:t>
      </w:r>
      <w:r w:rsidR="003D0A23" w:rsidRPr="009E2995">
        <w:rPr>
          <w:rFonts w:ascii="Verdana" w:hAnsi="Verdana"/>
          <w:sz w:val="20"/>
          <w:szCs w:val="20"/>
        </w:rPr>
        <w:t>.</w:t>
      </w:r>
      <w:r w:rsidR="003D6800" w:rsidRPr="009E2995">
        <w:rPr>
          <w:rFonts w:ascii="Verdana" w:hAnsi="Verdana"/>
          <w:sz w:val="20"/>
          <w:szCs w:val="20"/>
        </w:rPr>
        <w:t xml:space="preserve"> and understand that </w:t>
      </w:r>
      <w:r w:rsidRPr="009E2995">
        <w:rPr>
          <w:rFonts w:ascii="Verdana" w:hAnsi="Verdana"/>
          <w:sz w:val="20"/>
          <w:szCs w:val="20"/>
        </w:rPr>
        <w:t xml:space="preserve">Q Advisors, </w:t>
      </w:r>
      <w:r w:rsidR="0093124D">
        <w:rPr>
          <w:rFonts w:ascii="Verdana" w:hAnsi="Verdana"/>
          <w:sz w:val="20"/>
          <w:szCs w:val="20"/>
        </w:rPr>
        <w:t>the Companies</w:t>
      </w:r>
      <w:r w:rsidR="001206FA" w:rsidRPr="0093124D">
        <w:rPr>
          <w:rFonts w:ascii="Verdana" w:hAnsi="Verdana"/>
          <w:sz w:val="20"/>
          <w:szCs w:val="20"/>
        </w:rPr>
        <w:t xml:space="preserve">, </w:t>
      </w:r>
      <w:r w:rsidR="00B36B68" w:rsidRPr="0093124D">
        <w:rPr>
          <w:rFonts w:ascii="Verdana" w:hAnsi="Verdana"/>
          <w:sz w:val="20"/>
          <w:szCs w:val="20"/>
        </w:rPr>
        <w:t>the Vendors</w:t>
      </w:r>
      <w:r w:rsidR="001206FA" w:rsidRPr="0093124D">
        <w:rPr>
          <w:rFonts w:ascii="Verdana" w:hAnsi="Verdana"/>
          <w:sz w:val="20"/>
          <w:szCs w:val="20"/>
        </w:rPr>
        <w:t xml:space="preserve"> and their </w:t>
      </w:r>
      <w:r w:rsidR="009E2995" w:rsidRPr="0093124D">
        <w:rPr>
          <w:rFonts w:ascii="Verdana" w:hAnsi="Verdana"/>
          <w:sz w:val="20"/>
          <w:szCs w:val="20"/>
        </w:rPr>
        <w:t xml:space="preserve">Representatives </w:t>
      </w:r>
      <w:r w:rsidR="003D6800" w:rsidRPr="0093124D">
        <w:rPr>
          <w:rFonts w:ascii="Verdana" w:hAnsi="Verdana"/>
          <w:sz w:val="20"/>
          <w:szCs w:val="20"/>
        </w:rPr>
        <w:t>will not be liable should any of these risks materialise</w:t>
      </w:r>
      <w:ins w:id="15" w:author="Autor">
        <w:r w:rsidR="00837F57">
          <w:rPr>
            <w:rFonts w:ascii="Verdana" w:hAnsi="Verdana"/>
            <w:sz w:val="20"/>
            <w:szCs w:val="20"/>
          </w:rPr>
          <w:t xml:space="preserve"> as long as Q </w:t>
        </w:r>
        <w:r w:rsidR="00310EB6">
          <w:rPr>
            <w:rFonts w:ascii="Verdana" w:hAnsi="Verdana"/>
            <w:sz w:val="20"/>
            <w:szCs w:val="20"/>
          </w:rPr>
          <w:t>Advisors</w:t>
        </w:r>
        <w:r w:rsidR="00837F57">
          <w:rPr>
            <w:rFonts w:ascii="Verdana" w:hAnsi="Verdana"/>
            <w:sz w:val="20"/>
            <w:szCs w:val="20"/>
          </w:rPr>
          <w:t xml:space="preserve"> have applied the necessary care by using electronic communication</w:t>
        </w:r>
      </w:ins>
      <w:r w:rsidR="003D6800" w:rsidRPr="0093124D">
        <w:rPr>
          <w:rFonts w:ascii="Verdana" w:hAnsi="Verdana"/>
          <w:sz w:val="20"/>
          <w:szCs w:val="20"/>
        </w:rPr>
        <w:t>.</w:t>
      </w:r>
    </w:p>
    <w:p w14:paraId="1B2CC088" w14:textId="77777777" w:rsidR="001031E9" w:rsidRPr="008611F0" w:rsidRDefault="001031E9" w:rsidP="001B1495">
      <w:pPr>
        <w:numPr>
          <w:ilvl w:val="0"/>
          <w:numId w:val="8"/>
        </w:numPr>
        <w:tabs>
          <w:tab w:val="clear" w:pos="720"/>
          <w:tab w:val="num" w:pos="567"/>
        </w:tabs>
        <w:ind w:left="567" w:hanging="567"/>
        <w:rPr>
          <w:rFonts w:ascii="Verdana" w:hAnsi="Verdana"/>
          <w:sz w:val="20"/>
          <w:szCs w:val="20"/>
        </w:rPr>
      </w:pPr>
      <w:r w:rsidRPr="008611F0">
        <w:rPr>
          <w:rFonts w:ascii="Verdana" w:hAnsi="Verdana"/>
          <w:sz w:val="20"/>
          <w:szCs w:val="20"/>
          <w:lang w:val="en-US"/>
        </w:rPr>
        <w:t xml:space="preserve">In exercising </w:t>
      </w:r>
      <w:r w:rsidR="003C6FD3">
        <w:rPr>
          <w:rFonts w:ascii="Verdana" w:hAnsi="Verdana"/>
          <w:sz w:val="20"/>
          <w:szCs w:val="20"/>
          <w:lang w:val="en-US"/>
        </w:rPr>
        <w:t>y</w:t>
      </w:r>
      <w:r w:rsidRPr="008611F0">
        <w:rPr>
          <w:rFonts w:ascii="Verdana" w:hAnsi="Verdana"/>
          <w:sz w:val="20"/>
          <w:szCs w:val="20"/>
          <w:lang w:val="en-US"/>
        </w:rPr>
        <w:t xml:space="preserve">our rights and performing </w:t>
      </w:r>
      <w:r w:rsidR="003C6FD3">
        <w:rPr>
          <w:rFonts w:ascii="Verdana" w:hAnsi="Verdana"/>
          <w:sz w:val="20"/>
          <w:szCs w:val="20"/>
          <w:lang w:val="en-US"/>
        </w:rPr>
        <w:t>y</w:t>
      </w:r>
      <w:r w:rsidRPr="008611F0">
        <w:rPr>
          <w:rFonts w:ascii="Verdana" w:hAnsi="Verdana"/>
          <w:sz w:val="20"/>
          <w:szCs w:val="20"/>
          <w:lang w:val="en-US"/>
        </w:rPr>
        <w:t>our obligations hereunder</w:t>
      </w:r>
      <w:r w:rsidR="003C6FD3">
        <w:rPr>
          <w:rFonts w:ascii="Verdana" w:hAnsi="Verdana"/>
          <w:sz w:val="20"/>
          <w:szCs w:val="20"/>
          <w:lang w:val="en-US"/>
        </w:rPr>
        <w:t>, you</w:t>
      </w:r>
      <w:r w:rsidRPr="008611F0">
        <w:rPr>
          <w:rFonts w:ascii="Verdana" w:hAnsi="Verdana"/>
          <w:sz w:val="20"/>
          <w:szCs w:val="20"/>
          <w:lang w:val="en-US"/>
        </w:rPr>
        <w:t xml:space="preserve"> shall, to the extent necessary, at all times comply with all applicable data protection and privacy laws and regulations, as may be amended and updated from time to time, and shall not do or omit to do anything which has the effect of placing</w:t>
      </w:r>
      <w:r w:rsidR="003C6FD3">
        <w:rPr>
          <w:rFonts w:ascii="Verdana" w:hAnsi="Verdana"/>
          <w:sz w:val="20"/>
          <w:szCs w:val="20"/>
          <w:lang w:val="en-US"/>
        </w:rPr>
        <w:t xml:space="preserve"> Q Advisors</w:t>
      </w:r>
      <w:r w:rsidR="0058419E">
        <w:rPr>
          <w:rFonts w:ascii="Verdana" w:hAnsi="Verdana"/>
          <w:sz w:val="20"/>
          <w:szCs w:val="20"/>
          <w:lang w:val="en-US"/>
        </w:rPr>
        <w:t xml:space="preserve">, the Target, </w:t>
      </w:r>
      <w:r w:rsidRPr="008611F0">
        <w:rPr>
          <w:rFonts w:ascii="Verdana" w:hAnsi="Verdana"/>
          <w:sz w:val="20"/>
          <w:szCs w:val="20"/>
          <w:lang w:val="en-US"/>
        </w:rPr>
        <w:t>the Vendors</w:t>
      </w:r>
      <w:r w:rsidR="0058419E">
        <w:rPr>
          <w:rFonts w:ascii="Verdana" w:hAnsi="Verdana"/>
          <w:sz w:val="20"/>
          <w:szCs w:val="20"/>
          <w:lang w:val="en-US"/>
        </w:rPr>
        <w:t xml:space="preserve"> or their Representatives</w:t>
      </w:r>
      <w:r w:rsidRPr="008611F0">
        <w:rPr>
          <w:rFonts w:ascii="Verdana" w:hAnsi="Verdana"/>
          <w:sz w:val="20"/>
          <w:szCs w:val="20"/>
          <w:lang w:val="en-US"/>
        </w:rPr>
        <w:t xml:space="preserve"> in breach of any such laws or regulations.</w:t>
      </w:r>
      <w:ins w:id="16" w:author="Autor">
        <w:r w:rsidR="00C036C4">
          <w:rPr>
            <w:rFonts w:ascii="Verdana" w:hAnsi="Verdana"/>
            <w:sz w:val="20"/>
            <w:szCs w:val="20"/>
            <w:lang w:val="en-US"/>
          </w:rPr>
          <w:t xml:space="preserve"> At the same time Q Advisors, warrant to </w:t>
        </w:r>
        <w:r w:rsidR="00C036C4" w:rsidRPr="008611F0">
          <w:rPr>
            <w:rFonts w:ascii="Verdana" w:hAnsi="Verdana"/>
            <w:sz w:val="20"/>
            <w:szCs w:val="20"/>
            <w:lang w:val="en-US"/>
          </w:rPr>
          <w:t>comply with all applicable data protection and privacy laws and regulations</w:t>
        </w:r>
        <w:r w:rsidR="00C036C4">
          <w:rPr>
            <w:rFonts w:ascii="Verdana" w:hAnsi="Verdana"/>
            <w:sz w:val="20"/>
            <w:szCs w:val="20"/>
            <w:lang w:val="en-US"/>
          </w:rPr>
          <w:t xml:space="preserve"> and to cause the Target, </w:t>
        </w:r>
        <w:r w:rsidR="00C036C4" w:rsidRPr="008611F0">
          <w:rPr>
            <w:rFonts w:ascii="Verdana" w:hAnsi="Verdana"/>
            <w:sz w:val="20"/>
            <w:szCs w:val="20"/>
            <w:lang w:val="en-US"/>
          </w:rPr>
          <w:t>the Vendors</w:t>
        </w:r>
        <w:r w:rsidR="00C036C4">
          <w:rPr>
            <w:rFonts w:ascii="Verdana" w:hAnsi="Verdana"/>
            <w:sz w:val="20"/>
            <w:szCs w:val="20"/>
            <w:lang w:val="en-US"/>
          </w:rPr>
          <w:t xml:space="preserve"> or their Representatives</w:t>
        </w:r>
        <w:r w:rsidR="00310EB6">
          <w:rPr>
            <w:rFonts w:ascii="Verdana" w:hAnsi="Verdana"/>
            <w:sz w:val="20"/>
            <w:szCs w:val="20"/>
            <w:lang w:val="en-US"/>
          </w:rPr>
          <w:t xml:space="preserve"> to do as such.</w:t>
        </w:r>
        <w:r w:rsidR="00C036C4">
          <w:rPr>
            <w:rFonts w:ascii="Verdana" w:hAnsi="Verdana"/>
            <w:sz w:val="20"/>
            <w:szCs w:val="20"/>
            <w:lang w:val="en-US"/>
          </w:rPr>
          <w:t xml:space="preserve"> </w:t>
        </w:r>
      </w:ins>
    </w:p>
    <w:p w14:paraId="1EE2E90A" w14:textId="77777777" w:rsidR="00836EAF" w:rsidRPr="008611F0" w:rsidRDefault="00836EAF" w:rsidP="00836EAF">
      <w:pPr>
        <w:numPr>
          <w:ilvl w:val="0"/>
          <w:numId w:val="8"/>
        </w:numPr>
        <w:tabs>
          <w:tab w:val="clear" w:pos="720"/>
          <w:tab w:val="num" w:pos="567"/>
        </w:tabs>
        <w:ind w:left="567" w:hanging="567"/>
        <w:rPr>
          <w:rFonts w:ascii="Verdana" w:hAnsi="Verdana"/>
          <w:sz w:val="20"/>
          <w:szCs w:val="20"/>
        </w:rPr>
      </w:pPr>
      <w:r w:rsidRPr="00836EAF">
        <w:rPr>
          <w:rFonts w:ascii="Verdana" w:hAnsi="Verdana"/>
          <w:sz w:val="20"/>
          <w:szCs w:val="20"/>
        </w:rPr>
        <w:t xml:space="preserve">You recognize that this Agreement </w:t>
      </w:r>
      <w:r>
        <w:rPr>
          <w:rFonts w:ascii="Verdana" w:hAnsi="Verdana"/>
          <w:sz w:val="20"/>
          <w:szCs w:val="20"/>
        </w:rPr>
        <w:t xml:space="preserve">is – apart from the Companies – </w:t>
      </w:r>
      <w:r w:rsidRPr="00836EAF">
        <w:rPr>
          <w:rFonts w:ascii="Verdana" w:hAnsi="Verdana"/>
          <w:sz w:val="20"/>
          <w:szCs w:val="20"/>
        </w:rPr>
        <w:t>al</w:t>
      </w:r>
      <w:r>
        <w:rPr>
          <w:rFonts w:ascii="Verdana" w:hAnsi="Verdana"/>
          <w:sz w:val="20"/>
          <w:szCs w:val="20"/>
        </w:rPr>
        <w:t>so to the benefit of the Vendors</w:t>
      </w:r>
      <w:r w:rsidRPr="00836EAF">
        <w:rPr>
          <w:rFonts w:ascii="Verdana" w:hAnsi="Verdana"/>
          <w:sz w:val="20"/>
          <w:szCs w:val="20"/>
        </w:rPr>
        <w:t xml:space="preserve"> and their affiliates which shall be third-party beneficiaries of this Agreement entitled to exercise the rights and obligations of this Agreement.</w:t>
      </w:r>
    </w:p>
    <w:p w14:paraId="0212F0FD" w14:textId="77777777" w:rsidR="00557E78" w:rsidRDefault="00836EAF" w:rsidP="00836EAF">
      <w:pPr>
        <w:numPr>
          <w:ilvl w:val="0"/>
          <w:numId w:val="8"/>
        </w:numPr>
        <w:tabs>
          <w:tab w:val="clear" w:pos="720"/>
          <w:tab w:val="num" w:pos="567"/>
        </w:tabs>
        <w:ind w:left="567" w:hanging="567"/>
        <w:rPr>
          <w:rFonts w:ascii="Verdana" w:hAnsi="Verdana"/>
          <w:sz w:val="20"/>
          <w:szCs w:val="20"/>
        </w:rPr>
      </w:pPr>
      <w:r w:rsidRPr="00836EAF">
        <w:rPr>
          <w:rFonts w:ascii="Verdana" w:hAnsi="Verdana"/>
          <w:sz w:val="20"/>
          <w:szCs w:val="20"/>
        </w:rPr>
        <w:lastRenderedPageBreak/>
        <w:t>Unless the terms hereof expressly provide otherwise, this Agreement shall continue in force until the earlier of (i) the execution of a final and bindi</w:t>
      </w:r>
      <w:r>
        <w:rPr>
          <w:rFonts w:ascii="Verdana" w:hAnsi="Verdana"/>
          <w:sz w:val="20"/>
          <w:szCs w:val="20"/>
        </w:rPr>
        <w:t>ng agreement between the Vendors and you regarding the Potential</w:t>
      </w:r>
      <w:r w:rsidRPr="00836EAF">
        <w:rPr>
          <w:rFonts w:ascii="Verdana" w:hAnsi="Verdana"/>
          <w:sz w:val="20"/>
          <w:szCs w:val="20"/>
        </w:rPr>
        <w:t xml:space="preserve"> Transaction and replacing this Agreement, or (ii) the second anniversary of the date of this Agreement.</w:t>
      </w:r>
    </w:p>
    <w:p w14:paraId="2BB3D0E9" w14:textId="77777777" w:rsidR="0007565E" w:rsidRDefault="0007565E" w:rsidP="0007565E">
      <w:pPr>
        <w:numPr>
          <w:ilvl w:val="0"/>
          <w:numId w:val="8"/>
        </w:numPr>
        <w:tabs>
          <w:tab w:val="clear" w:pos="720"/>
          <w:tab w:val="num" w:pos="567"/>
        </w:tabs>
        <w:ind w:left="567" w:hanging="567"/>
        <w:rPr>
          <w:rFonts w:ascii="Verdana" w:hAnsi="Verdana"/>
          <w:sz w:val="20"/>
          <w:szCs w:val="20"/>
        </w:rPr>
      </w:pPr>
      <w:r w:rsidRPr="0007565E">
        <w:rPr>
          <w:rFonts w:ascii="Verdana" w:hAnsi="Verdana"/>
          <w:sz w:val="20"/>
          <w:szCs w:val="20"/>
        </w:rPr>
        <w:t>Neither party may assign its rights and obligations under this Agreement, provided that the</w:t>
      </w:r>
      <w:r>
        <w:rPr>
          <w:rFonts w:ascii="Verdana" w:hAnsi="Verdana"/>
          <w:sz w:val="20"/>
          <w:szCs w:val="20"/>
        </w:rPr>
        <w:t xml:space="preserve"> Companies may assign their</w:t>
      </w:r>
      <w:r w:rsidRPr="0007565E">
        <w:rPr>
          <w:rFonts w:ascii="Verdana" w:hAnsi="Verdana"/>
          <w:sz w:val="20"/>
          <w:szCs w:val="20"/>
        </w:rPr>
        <w:t xml:space="preserve"> rights under this Agreement</w:t>
      </w:r>
      <w:r>
        <w:rPr>
          <w:rFonts w:ascii="Verdana" w:hAnsi="Verdana"/>
          <w:sz w:val="20"/>
          <w:szCs w:val="20"/>
        </w:rPr>
        <w:t xml:space="preserve"> to the purchaser of the Companies or their</w:t>
      </w:r>
      <w:r w:rsidRPr="0007565E">
        <w:rPr>
          <w:rFonts w:ascii="Verdana" w:hAnsi="Verdana"/>
          <w:sz w:val="20"/>
          <w:szCs w:val="20"/>
        </w:rPr>
        <w:t xml:space="preserve"> businesses. Such assignee shall be e</w:t>
      </w:r>
      <w:r>
        <w:rPr>
          <w:rFonts w:ascii="Verdana" w:hAnsi="Verdana"/>
          <w:sz w:val="20"/>
          <w:szCs w:val="20"/>
        </w:rPr>
        <w:t>ntitled to enforce the Companies'</w:t>
      </w:r>
      <w:r w:rsidRPr="0007565E">
        <w:rPr>
          <w:rFonts w:ascii="Verdana" w:hAnsi="Verdana"/>
          <w:sz w:val="20"/>
          <w:szCs w:val="20"/>
        </w:rPr>
        <w:t xml:space="preserve"> rights under this Agreement i</w:t>
      </w:r>
      <w:r>
        <w:rPr>
          <w:rFonts w:ascii="Verdana" w:hAnsi="Verdana"/>
          <w:sz w:val="20"/>
          <w:szCs w:val="20"/>
        </w:rPr>
        <w:t>n the same manner as the Companies and/or the Vendors</w:t>
      </w:r>
      <w:r w:rsidRPr="0007565E">
        <w:rPr>
          <w:rFonts w:ascii="Verdana" w:hAnsi="Verdana"/>
          <w:sz w:val="20"/>
          <w:szCs w:val="20"/>
        </w:rPr>
        <w:t xml:space="preserve">. </w:t>
      </w:r>
    </w:p>
    <w:p w14:paraId="2C623A90" w14:textId="77777777" w:rsidR="0007565E" w:rsidRDefault="0007565E" w:rsidP="0007565E">
      <w:pPr>
        <w:numPr>
          <w:ilvl w:val="0"/>
          <w:numId w:val="8"/>
        </w:numPr>
        <w:tabs>
          <w:tab w:val="clear" w:pos="720"/>
          <w:tab w:val="num" w:pos="567"/>
        </w:tabs>
        <w:ind w:left="567" w:hanging="567"/>
        <w:rPr>
          <w:rFonts w:ascii="Verdana" w:hAnsi="Verdana"/>
          <w:sz w:val="20"/>
          <w:szCs w:val="20"/>
        </w:rPr>
      </w:pPr>
      <w:r w:rsidRPr="0007565E">
        <w:rPr>
          <w:rFonts w:ascii="Verdana" w:hAnsi="Verdana"/>
          <w:sz w:val="20"/>
          <w:szCs w:val="20"/>
        </w:rPr>
        <w:t>This Agreement constitutes the entire agreement and understanding of the parties with respect to the matters described herein and supersedes any arrangements, understanding or previous agreement between them relating to the matters described herein. Any variation of this Agreement must be in writing and signed by all parties.</w:t>
      </w:r>
    </w:p>
    <w:p w14:paraId="4F6D6E78" w14:textId="77777777" w:rsidR="0007565E" w:rsidRDefault="0007565E" w:rsidP="0007565E">
      <w:pPr>
        <w:numPr>
          <w:ilvl w:val="0"/>
          <w:numId w:val="8"/>
        </w:numPr>
        <w:tabs>
          <w:tab w:val="clear" w:pos="720"/>
          <w:tab w:val="num" w:pos="567"/>
        </w:tabs>
        <w:ind w:left="567" w:hanging="567"/>
        <w:rPr>
          <w:rFonts w:ascii="Verdana" w:hAnsi="Verdana"/>
          <w:sz w:val="20"/>
          <w:szCs w:val="20"/>
        </w:rPr>
      </w:pPr>
      <w:r w:rsidRPr="0007565E">
        <w:rPr>
          <w:rFonts w:ascii="Verdana" w:hAnsi="Verdana"/>
          <w:sz w:val="20"/>
          <w:szCs w:val="20"/>
        </w:rPr>
        <w:t>The invalidity or unenforceability of any provision of this Agreement will not affect the validity or enforceability of any other provisions, which will remain in full force and effect. If any provision is determined by a court of competent jurisdiction to be unenforceable by reason of its extent, duration, scope or otherwise, then the parties contemplate that the court will reduce such extent, duration, scope or other provision and enforce such provision in its reduced form for all purposes contemplated by this Agreement.</w:t>
      </w:r>
    </w:p>
    <w:p w14:paraId="3433C85D" w14:textId="77777777" w:rsidR="0007565E" w:rsidRPr="0007565E" w:rsidRDefault="0007565E" w:rsidP="0007565E">
      <w:pPr>
        <w:numPr>
          <w:ilvl w:val="0"/>
          <w:numId w:val="8"/>
        </w:numPr>
        <w:tabs>
          <w:tab w:val="clear" w:pos="720"/>
          <w:tab w:val="num" w:pos="567"/>
        </w:tabs>
        <w:ind w:left="567" w:hanging="567"/>
        <w:rPr>
          <w:rFonts w:ascii="Verdana" w:hAnsi="Verdana"/>
          <w:sz w:val="20"/>
          <w:szCs w:val="20"/>
        </w:rPr>
      </w:pPr>
      <w:r w:rsidRPr="0007565E">
        <w:rPr>
          <w:rFonts w:ascii="Verdana" w:hAnsi="Verdana"/>
          <w:sz w:val="20"/>
          <w:szCs w:val="20"/>
        </w:rPr>
        <w:t>This Agreement may be executed in any number of counterparts, and by each party on separate counterparts. Each counterpart is an original, but all counterparts shall together constitute one and the same instrument. Execution and delivery of a counterpart of this Agreement by electronic means shall be an effective mode of delivery.</w:t>
      </w:r>
    </w:p>
    <w:p w14:paraId="419A584C" w14:textId="77777777" w:rsidR="003C6FD3" w:rsidRDefault="00836EAF" w:rsidP="00836EAF">
      <w:pPr>
        <w:numPr>
          <w:ilvl w:val="0"/>
          <w:numId w:val="8"/>
        </w:numPr>
        <w:tabs>
          <w:tab w:val="clear" w:pos="720"/>
          <w:tab w:val="num" w:pos="567"/>
        </w:tabs>
        <w:ind w:left="567" w:hanging="567"/>
        <w:rPr>
          <w:rFonts w:ascii="Verdana" w:hAnsi="Verdana"/>
          <w:sz w:val="20"/>
          <w:szCs w:val="20"/>
        </w:rPr>
      </w:pPr>
      <w:r w:rsidRPr="00836EAF">
        <w:rPr>
          <w:rFonts w:ascii="Verdana" w:hAnsi="Verdana"/>
          <w:sz w:val="20"/>
          <w:szCs w:val="20"/>
        </w:rPr>
        <w:t>This Agreement shall be governed by and construed in accordance with the substantive laws of Switzerland to the exclusion of its rules of conflict of laws and to the exclusion of international treaties and the parties irrevocably submit to the exclusive jurisdiction of the ordinary courts of Zurich (Zurich 1), Switzerland, in respect of any claim, dispute or difference arising out of or in connection with this Agreement.</w:t>
      </w:r>
    </w:p>
    <w:p w14:paraId="593A4482" w14:textId="77777777" w:rsidR="0007565E" w:rsidRPr="00836EAF" w:rsidRDefault="0007565E" w:rsidP="0007565E">
      <w:pPr>
        <w:tabs>
          <w:tab w:val="left" w:pos="567"/>
        </w:tabs>
        <w:ind w:left="567"/>
        <w:rPr>
          <w:rFonts w:ascii="Verdana" w:hAnsi="Verdana"/>
          <w:sz w:val="20"/>
          <w:szCs w:val="20"/>
        </w:rPr>
      </w:pPr>
    </w:p>
    <w:p w14:paraId="2B631475" w14:textId="77777777" w:rsidR="009640E2" w:rsidRPr="008611F0" w:rsidRDefault="003C6FD3" w:rsidP="00965D04">
      <w:pPr>
        <w:tabs>
          <w:tab w:val="left" w:pos="567"/>
        </w:tabs>
        <w:ind w:left="567" w:hanging="567"/>
        <w:jc w:val="center"/>
        <w:rPr>
          <w:rFonts w:ascii="Verdana" w:hAnsi="Verdana"/>
          <w:sz w:val="20"/>
          <w:szCs w:val="20"/>
        </w:rPr>
      </w:pPr>
      <w:r>
        <w:rPr>
          <w:rFonts w:ascii="Verdana" w:hAnsi="Verdana"/>
          <w:sz w:val="20"/>
          <w:szCs w:val="20"/>
        </w:rPr>
        <w:t>[Signature Page Follows]</w:t>
      </w:r>
    </w:p>
    <w:p w14:paraId="13148F31" w14:textId="77777777" w:rsidR="003C6FD3" w:rsidRDefault="003C6FD3">
      <w:pPr>
        <w:spacing w:after="0"/>
        <w:jc w:val="left"/>
        <w:rPr>
          <w:rFonts w:ascii="Verdana" w:hAnsi="Verdana"/>
          <w:sz w:val="20"/>
          <w:szCs w:val="20"/>
        </w:rPr>
      </w:pPr>
      <w:r>
        <w:rPr>
          <w:rFonts w:ascii="Verdana" w:hAnsi="Verdana"/>
          <w:sz w:val="20"/>
          <w:szCs w:val="20"/>
        </w:rPr>
        <w:br w:type="page"/>
      </w:r>
    </w:p>
    <w:p w14:paraId="16C6179B" w14:textId="77777777" w:rsidR="003C6FD3" w:rsidRDefault="003C6FD3" w:rsidP="00A1583E">
      <w:pPr>
        <w:tabs>
          <w:tab w:val="left" w:pos="567"/>
          <w:tab w:val="left" w:pos="4820"/>
        </w:tabs>
        <w:jc w:val="left"/>
        <w:rPr>
          <w:rFonts w:ascii="Verdana" w:hAnsi="Verdana"/>
          <w:sz w:val="20"/>
          <w:szCs w:val="20"/>
        </w:rPr>
      </w:pPr>
      <w:r>
        <w:rPr>
          <w:rFonts w:ascii="Verdana" w:hAnsi="Verdana"/>
          <w:sz w:val="20"/>
          <w:szCs w:val="20"/>
        </w:rPr>
        <w:lastRenderedPageBreak/>
        <w:t>Yours faithfully,</w:t>
      </w:r>
    </w:p>
    <w:p w14:paraId="48844FC1" w14:textId="77777777" w:rsidR="003C6FD3" w:rsidRDefault="003C6FD3" w:rsidP="00A1583E">
      <w:pPr>
        <w:tabs>
          <w:tab w:val="left" w:pos="567"/>
          <w:tab w:val="left" w:pos="4820"/>
        </w:tabs>
        <w:jc w:val="left"/>
        <w:rPr>
          <w:rFonts w:ascii="Verdana" w:hAnsi="Verdana"/>
          <w:sz w:val="20"/>
          <w:szCs w:val="20"/>
        </w:rPr>
      </w:pPr>
    </w:p>
    <w:p w14:paraId="16F46CAB" w14:textId="77777777" w:rsidR="003C6FD3" w:rsidRDefault="003C6FD3" w:rsidP="00A1583E">
      <w:pPr>
        <w:tabs>
          <w:tab w:val="left" w:pos="567"/>
          <w:tab w:val="left" w:pos="4820"/>
        </w:tabs>
        <w:jc w:val="left"/>
        <w:rPr>
          <w:rFonts w:ascii="Verdana" w:hAnsi="Verdana"/>
          <w:sz w:val="20"/>
          <w:szCs w:val="20"/>
        </w:rPr>
      </w:pPr>
    </w:p>
    <w:p w14:paraId="39F98F86" w14:textId="4C858EEF" w:rsidR="003C6FD3" w:rsidRDefault="003C6FD3" w:rsidP="00A1583E">
      <w:pPr>
        <w:tabs>
          <w:tab w:val="left" w:pos="567"/>
          <w:tab w:val="left" w:pos="4820"/>
        </w:tabs>
        <w:jc w:val="left"/>
        <w:rPr>
          <w:rFonts w:ascii="Verdana" w:hAnsi="Verdana"/>
          <w:sz w:val="20"/>
          <w:szCs w:val="20"/>
        </w:rPr>
      </w:pPr>
      <w:r>
        <w:rPr>
          <w:rFonts w:ascii="Verdana" w:hAnsi="Verdana"/>
          <w:sz w:val="20"/>
          <w:szCs w:val="20"/>
        </w:rPr>
        <w:t xml:space="preserve">For and on behalf of the </w:t>
      </w:r>
      <w:r w:rsidR="00FA24B9">
        <w:rPr>
          <w:rFonts w:ascii="Verdana" w:hAnsi="Verdana"/>
          <w:sz w:val="20"/>
          <w:szCs w:val="20"/>
        </w:rPr>
        <w:t>Company X</w:t>
      </w:r>
    </w:p>
    <w:p w14:paraId="3603D262" w14:textId="77777777" w:rsidR="003C6FD3" w:rsidRDefault="003C6FD3" w:rsidP="00A1583E">
      <w:pPr>
        <w:tabs>
          <w:tab w:val="left" w:pos="567"/>
          <w:tab w:val="left" w:pos="4820"/>
        </w:tabs>
        <w:jc w:val="left"/>
        <w:rPr>
          <w:rFonts w:ascii="Verdana" w:hAnsi="Verdana"/>
          <w:sz w:val="20"/>
          <w:szCs w:val="20"/>
        </w:rPr>
      </w:pPr>
    </w:p>
    <w:p w14:paraId="4BAAD71D" w14:textId="77777777" w:rsidR="003C6FD3" w:rsidRDefault="003C6FD3" w:rsidP="00A1583E">
      <w:pPr>
        <w:tabs>
          <w:tab w:val="left" w:pos="567"/>
          <w:tab w:val="left" w:pos="4820"/>
        </w:tabs>
        <w:jc w:val="left"/>
        <w:rPr>
          <w:rFonts w:ascii="Verdana" w:hAnsi="Verdana"/>
          <w:sz w:val="20"/>
          <w:szCs w:val="20"/>
        </w:rPr>
      </w:pPr>
    </w:p>
    <w:p w14:paraId="740B4162" w14:textId="77777777" w:rsidR="003C6FD3" w:rsidRDefault="003C6FD3" w:rsidP="00A1583E">
      <w:pPr>
        <w:tabs>
          <w:tab w:val="left" w:pos="567"/>
          <w:tab w:val="left" w:pos="4820"/>
        </w:tabs>
        <w:jc w:val="left"/>
        <w:rPr>
          <w:rFonts w:ascii="Verdana" w:hAnsi="Verdana"/>
          <w:sz w:val="20"/>
          <w:szCs w:val="20"/>
        </w:rPr>
      </w:pPr>
    </w:p>
    <w:p w14:paraId="6ED8423D" w14:textId="77777777" w:rsidR="003C6FD3" w:rsidRDefault="003C6FD3" w:rsidP="00A1583E">
      <w:pPr>
        <w:tabs>
          <w:tab w:val="left" w:pos="567"/>
          <w:tab w:val="left" w:pos="4820"/>
        </w:tabs>
        <w:jc w:val="left"/>
        <w:rPr>
          <w:rFonts w:ascii="Verdana" w:hAnsi="Verdana"/>
          <w:sz w:val="20"/>
          <w:szCs w:val="20"/>
        </w:rPr>
      </w:pPr>
    </w:p>
    <w:p w14:paraId="7971FEE4" w14:textId="10AA4551" w:rsidR="00A1583E" w:rsidRPr="008611F0" w:rsidRDefault="00A1583E" w:rsidP="00A1583E">
      <w:pPr>
        <w:tabs>
          <w:tab w:val="left" w:pos="567"/>
          <w:tab w:val="left" w:pos="4820"/>
        </w:tabs>
        <w:jc w:val="left"/>
        <w:rPr>
          <w:rFonts w:ascii="Verdana" w:hAnsi="Verdana"/>
          <w:sz w:val="20"/>
          <w:szCs w:val="20"/>
        </w:rPr>
      </w:pPr>
      <w:r w:rsidRPr="008611F0">
        <w:rPr>
          <w:rFonts w:ascii="Verdana" w:hAnsi="Verdana"/>
          <w:sz w:val="20"/>
          <w:szCs w:val="20"/>
        </w:rPr>
        <w:t>.......................................................</w:t>
      </w:r>
      <w:r w:rsidR="002774ED">
        <w:rPr>
          <w:rFonts w:ascii="Verdana" w:hAnsi="Verdana"/>
          <w:sz w:val="20"/>
          <w:szCs w:val="20"/>
        </w:rPr>
        <w:br/>
        <w:t xml:space="preserve">Dr. </w:t>
      </w:r>
      <w:r w:rsidR="00FA24B9">
        <w:rPr>
          <w:rFonts w:ascii="Verdana" w:hAnsi="Verdana"/>
          <w:sz w:val="20"/>
          <w:szCs w:val="20"/>
        </w:rPr>
        <w:t>Max</w:t>
      </w:r>
      <w:r w:rsidR="002774ED">
        <w:rPr>
          <w:rFonts w:ascii="Verdana" w:hAnsi="Verdana"/>
          <w:sz w:val="20"/>
          <w:szCs w:val="20"/>
        </w:rPr>
        <w:t xml:space="preserve"> </w:t>
      </w:r>
      <w:r w:rsidR="00FA24B9">
        <w:rPr>
          <w:rFonts w:ascii="Verdana" w:hAnsi="Verdana"/>
          <w:sz w:val="20"/>
          <w:szCs w:val="20"/>
        </w:rPr>
        <w:t>Muster</w:t>
      </w:r>
    </w:p>
    <w:p w14:paraId="254C5DDA" w14:textId="77777777" w:rsidR="00A1583E" w:rsidRPr="008611F0" w:rsidRDefault="00A1583E" w:rsidP="00A1583E">
      <w:pPr>
        <w:tabs>
          <w:tab w:val="left" w:pos="567"/>
          <w:tab w:val="left" w:pos="4820"/>
        </w:tabs>
        <w:jc w:val="left"/>
        <w:rPr>
          <w:rFonts w:ascii="Verdana" w:hAnsi="Verdana"/>
          <w:sz w:val="20"/>
          <w:szCs w:val="20"/>
        </w:rPr>
      </w:pPr>
    </w:p>
    <w:p w14:paraId="7DB932C2" w14:textId="77777777" w:rsidR="00A1583E" w:rsidRDefault="00A1583E" w:rsidP="00A1583E">
      <w:pPr>
        <w:tabs>
          <w:tab w:val="left" w:pos="567"/>
          <w:tab w:val="left" w:pos="4820"/>
        </w:tabs>
        <w:jc w:val="left"/>
        <w:rPr>
          <w:rFonts w:ascii="Verdana" w:hAnsi="Verdana"/>
          <w:sz w:val="20"/>
          <w:szCs w:val="20"/>
        </w:rPr>
      </w:pPr>
    </w:p>
    <w:p w14:paraId="44DD3004" w14:textId="77777777" w:rsidR="00557E78" w:rsidRDefault="00557E78" w:rsidP="00A1583E">
      <w:pPr>
        <w:tabs>
          <w:tab w:val="left" w:pos="567"/>
          <w:tab w:val="left" w:pos="4820"/>
        </w:tabs>
        <w:jc w:val="left"/>
        <w:rPr>
          <w:rFonts w:ascii="Verdana" w:hAnsi="Verdana"/>
          <w:sz w:val="20"/>
          <w:szCs w:val="20"/>
        </w:rPr>
      </w:pPr>
      <w:r>
        <w:rPr>
          <w:rFonts w:ascii="Verdana" w:hAnsi="Verdana"/>
          <w:sz w:val="20"/>
          <w:szCs w:val="20"/>
        </w:rPr>
        <w:t>Agreed and accepted:</w:t>
      </w:r>
    </w:p>
    <w:p w14:paraId="7487E6E3" w14:textId="77777777" w:rsidR="00557E78" w:rsidRDefault="00557E78" w:rsidP="00A1583E">
      <w:pPr>
        <w:tabs>
          <w:tab w:val="left" w:pos="567"/>
          <w:tab w:val="left" w:pos="4820"/>
        </w:tabs>
        <w:jc w:val="left"/>
        <w:rPr>
          <w:rFonts w:ascii="Verdana" w:hAnsi="Verdana"/>
          <w:sz w:val="20"/>
          <w:szCs w:val="20"/>
        </w:rPr>
      </w:pPr>
    </w:p>
    <w:p w14:paraId="1CB17FB6" w14:textId="77777777" w:rsidR="00557E78" w:rsidRPr="008611F0" w:rsidRDefault="00557E78" w:rsidP="00A1583E">
      <w:pPr>
        <w:tabs>
          <w:tab w:val="left" w:pos="567"/>
          <w:tab w:val="left" w:pos="4820"/>
        </w:tabs>
        <w:jc w:val="left"/>
        <w:rPr>
          <w:rFonts w:ascii="Verdana" w:hAnsi="Verdana"/>
          <w:sz w:val="20"/>
          <w:szCs w:val="20"/>
        </w:rPr>
      </w:pPr>
    </w:p>
    <w:p w14:paraId="607D3CA9" w14:textId="77777777" w:rsidR="009640E2" w:rsidRPr="008611F0" w:rsidRDefault="00DC5602" w:rsidP="00A1583E">
      <w:pPr>
        <w:tabs>
          <w:tab w:val="left" w:pos="567"/>
          <w:tab w:val="left" w:pos="4820"/>
        </w:tabs>
        <w:jc w:val="left"/>
        <w:rPr>
          <w:rFonts w:ascii="Verdana" w:hAnsi="Verdana"/>
          <w:b/>
          <w:sz w:val="20"/>
          <w:szCs w:val="20"/>
        </w:rPr>
      </w:pPr>
      <w:r w:rsidRPr="008611F0">
        <w:rPr>
          <w:rFonts w:ascii="Verdana" w:hAnsi="Verdana"/>
          <w:sz w:val="20"/>
          <w:szCs w:val="20"/>
          <w:highlight w:val="yellow"/>
        </w:rPr>
        <w:t>[</w:t>
      </w:r>
      <w:r w:rsidR="009E2995">
        <w:rPr>
          <w:rFonts w:ascii="Verdana" w:hAnsi="Verdana"/>
          <w:b/>
          <w:sz w:val="20"/>
          <w:szCs w:val="20"/>
          <w:highlight w:val="yellow"/>
        </w:rPr>
        <w:t>Insert name and address of</w:t>
      </w:r>
      <w:r w:rsidR="00557E78">
        <w:rPr>
          <w:rFonts w:ascii="Verdana" w:hAnsi="Verdana"/>
          <w:b/>
          <w:sz w:val="20"/>
          <w:szCs w:val="20"/>
          <w:highlight w:val="yellow"/>
        </w:rPr>
        <w:t xml:space="preserve"> Recipient Company Name</w:t>
      </w:r>
      <w:r w:rsidRPr="008611F0">
        <w:rPr>
          <w:rFonts w:ascii="Verdana" w:hAnsi="Verdana"/>
          <w:sz w:val="20"/>
          <w:szCs w:val="20"/>
        </w:rPr>
        <w:t>]</w:t>
      </w:r>
      <w:r w:rsidR="009640E2" w:rsidRPr="008611F0">
        <w:rPr>
          <w:rFonts w:ascii="Verdana" w:hAnsi="Verdana"/>
          <w:b/>
          <w:sz w:val="20"/>
          <w:szCs w:val="20"/>
        </w:rPr>
        <w:t>:</w:t>
      </w:r>
    </w:p>
    <w:p w14:paraId="3F8D0D8A" w14:textId="77777777" w:rsidR="009640E2" w:rsidRPr="008611F0" w:rsidRDefault="009640E2" w:rsidP="00A1583E">
      <w:pPr>
        <w:tabs>
          <w:tab w:val="left" w:pos="567"/>
          <w:tab w:val="left" w:pos="4820"/>
        </w:tabs>
        <w:jc w:val="left"/>
        <w:rPr>
          <w:rFonts w:ascii="Verdana" w:hAnsi="Verdana"/>
          <w:sz w:val="20"/>
          <w:szCs w:val="20"/>
        </w:rPr>
      </w:pPr>
    </w:p>
    <w:p w14:paraId="214D416C" w14:textId="77777777" w:rsidR="009640E2" w:rsidRPr="008611F0" w:rsidRDefault="009640E2" w:rsidP="00A1583E">
      <w:pPr>
        <w:tabs>
          <w:tab w:val="left" w:pos="567"/>
          <w:tab w:val="left" w:pos="4820"/>
        </w:tabs>
        <w:jc w:val="left"/>
        <w:rPr>
          <w:rFonts w:ascii="Verdana" w:hAnsi="Verdana"/>
          <w:sz w:val="20"/>
          <w:szCs w:val="20"/>
        </w:rPr>
      </w:pPr>
    </w:p>
    <w:p w14:paraId="2BD3A15B" w14:textId="77777777" w:rsidR="009640E2" w:rsidRPr="008611F0" w:rsidRDefault="009640E2" w:rsidP="00A1583E">
      <w:pPr>
        <w:tabs>
          <w:tab w:val="left" w:pos="567"/>
          <w:tab w:val="left" w:pos="4820"/>
        </w:tabs>
        <w:jc w:val="left"/>
        <w:rPr>
          <w:rFonts w:ascii="Verdana" w:hAnsi="Verdana"/>
          <w:sz w:val="20"/>
          <w:szCs w:val="20"/>
        </w:rPr>
      </w:pPr>
    </w:p>
    <w:p w14:paraId="70E1E0B8" w14:textId="77777777" w:rsidR="00A1583E" w:rsidRPr="008611F0" w:rsidRDefault="00A1583E" w:rsidP="00A1583E">
      <w:pPr>
        <w:tabs>
          <w:tab w:val="left" w:pos="567"/>
          <w:tab w:val="left" w:pos="4820"/>
        </w:tabs>
        <w:jc w:val="left"/>
        <w:rPr>
          <w:rFonts w:ascii="Verdana" w:hAnsi="Verdana"/>
          <w:sz w:val="20"/>
          <w:szCs w:val="20"/>
        </w:rPr>
      </w:pPr>
      <w:r w:rsidRPr="008611F0">
        <w:rPr>
          <w:rFonts w:ascii="Verdana" w:hAnsi="Verdana"/>
          <w:sz w:val="20"/>
          <w:szCs w:val="20"/>
        </w:rPr>
        <w:t>......................................................</w:t>
      </w:r>
      <w:r w:rsidRPr="008611F0">
        <w:rPr>
          <w:rFonts w:ascii="Verdana" w:hAnsi="Verdana"/>
          <w:sz w:val="20"/>
          <w:szCs w:val="20"/>
        </w:rPr>
        <w:tab/>
        <w:t>.............................................................</w:t>
      </w:r>
      <w:r w:rsidRPr="008611F0">
        <w:rPr>
          <w:rFonts w:ascii="Verdana" w:hAnsi="Verdana"/>
          <w:sz w:val="20"/>
          <w:szCs w:val="20"/>
        </w:rPr>
        <w:br/>
        <w:t>Print Name/Title</w:t>
      </w:r>
      <w:r w:rsidRPr="008611F0">
        <w:rPr>
          <w:rFonts w:ascii="Verdana" w:hAnsi="Verdana"/>
          <w:sz w:val="20"/>
          <w:szCs w:val="20"/>
        </w:rPr>
        <w:tab/>
      </w:r>
      <w:r w:rsidR="009640E2" w:rsidRPr="008611F0">
        <w:rPr>
          <w:rFonts w:ascii="Verdana" w:hAnsi="Verdana"/>
          <w:sz w:val="20"/>
          <w:szCs w:val="20"/>
        </w:rPr>
        <w:t>Print Name/Title</w:t>
      </w:r>
    </w:p>
    <w:sectPr w:rsidR="00A1583E" w:rsidRPr="008611F0">
      <w:headerReference w:type="default" r:id="rId12"/>
      <w:footerReference w:type="even" r:id="rId13"/>
      <w:footerReference w:type="default" r:id="rId14"/>
      <w:pgSz w:w="11907" w:h="16840"/>
      <w:pgMar w:top="1247" w:right="1134" w:bottom="1440" w:left="1134" w:header="720" w:footer="720" w:gutter="0"/>
      <w:paperSrc w:first="244" w:other="24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A1247" w14:textId="77777777" w:rsidR="00E20C27" w:rsidRDefault="00E20C27" w:rsidP="00004AA0">
      <w:r>
        <w:separator/>
      </w:r>
    </w:p>
  </w:endnote>
  <w:endnote w:type="continuationSeparator" w:id="0">
    <w:p w14:paraId="49973CD8" w14:textId="77777777" w:rsidR="00E20C27" w:rsidRDefault="00E20C27" w:rsidP="00004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7F5AF" w14:textId="77777777" w:rsidR="0056420C" w:rsidRDefault="0056420C" w:rsidP="00004A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p>
  <w:p w14:paraId="1808D8C6" w14:textId="77777777" w:rsidR="0056420C" w:rsidRDefault="0056420C" w:rsidP="00A1583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CA380" w14:textId="77777777" w:rsidR="0056420C" w:rsidRPr="008709AD" w:rsidRDefault="0056420C" w:rsidP="00004AA0">
    <w:pPr>
      <w:pStyle w:val="Fuzeile"/>
      <w:framePr w:wrap="around" w:vAnchor="text" w:hAnchor="margin" w:xAlign="right" w:y="1"/>
      <w:rPr>
        <w:rStyle w:val="Seitenzahl"/>
        <w:sz w:val="16"/>
        <w:szCs w:val="16"/>
      </w:rPr>
    </w:pPr>
    <w:r w:rsidRPr="008709AD">
      <w:rPr>
        <w:rStyle w:val="Seitenzahl"/>
        <w:sz w:val="16"/>
        <w:szCs w:val="16"/>
      </w:rPr>
      <w:fldChar w:fldCharType="begin"/>
    </w:r>
    <w:r w:rsidRPr="008709AD">
      <w:rPr>
        <w:rStyle w:val="Seitenzahl"/>
        <w:sz w:val="16"/>
        <w:szCs w:val="16"/>
      </w:rPr>
      <w:instrText xml:space="preserve">PAGE  </w:instrText>
    </w:r>
    <w:r w:rsidRPr="008709AD">
      <w:rPr>
        <w:rStyle w:val="Seitenzahl"/>
        <w:sz w:val="16"/>
        <w:szCs w:val="16"/>
      </w:rPr>
      <w:fldChar w:fldCharType="separate"/>
    </w:r>
    <w:r w:rsidR="00FF3FD7">
      <w:rPr>
        <w:rStyle w:val="Seitenzahl"/>
        <w:noProof/>
        <w:sz w:val="16"/>
        <w:szCs w:val="16"/>
      </w:rPr>
      <w:t>4</w:t>
    </w:r>
    <w:r w:rsidRPr="008709AD">
      <w:rPr>
        <w:rStyle w:val="Seitenzahl"/>
        <w:sz w:val="16"/>
        <w:szCs w:val="16"/>
      </w:rPr>
      <w:fldChar w:fldCharType="end"/>
    </w:r>
  </w:p>
  <w:p w14:paraId="72893F7C" w14:textId="77777777" w:rsidR="0056420C" w:rsidRPr="004F381A" w:rsidRDefault="0056420C" w:rsidP="00A1583E">
    <w:pPr>
      <w:pStyle w:val="Fuzeile"/>
      <w:ind w:right="360"/>
      <w:rPr>
        <w:sz w:val="18"/>
        <w:szCs w:val="18"/>
      </w:rPr>
    </w:pPr>
  </w:p>
  <w:p w14:paraId="16557E06" w14:textId="77777777" w:rsidR="004F381A" w:rsidRDefault="004F38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6E9AF" w14:textId="77777777" w:rsidR="00E20C27" w:rsidRDefault="00E20C27" w:rsidP="00004AA0">
      <w:r>
        <w:separator/>
      </w:r>
    </w:p>
  </w:footnote>
  <w:footnote w:type="continuationSeparator" w:id="0">
    <w:p w14:paraId="024148B5" w14:textId="77777777" w:rsidR="00E20C27" w:rsidRDefault="00E20C27" w:rsidP="00004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C28C9" w14:textId="77777777" w:rsidR="00436A5E" w:rsidRPr="002937E4" w:rsidRDefault="00436A5E" w:rsidP="002937E4">
    <w:pPr>
      <w:pStyle w:val="Kopfzeile"/>
      <w:jc w:val="right"/>
      <w:rPr>
        <w:b/>
        <w:bCs/>
        <w:i/>
        <w:i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F5DA9"/>
    <w:multiLevelType w:val="hybridMultilevel"/>
    <w:tmpl w:val="CFDCE0C6"/>
    <w:lvl w:ilvl="0" w:tplc="08070017">
      <w:start w:val="1"/>
      <w:numFmt w:val="lowerLetter"/>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 w15:restartNumberingAfterBreak="0">
    <w:nsid w:val="28574AF7"/>
    <w:multiLevelType w:val="hybridMultilevel"/>
    <w:tmpl w:val="42CE5D60"/>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15:restartNumberingAfterBreak="0">
    <w:nsid w:val="2DFE2014"/>
    <w:multiLevelType w:val="hybridMultilevel"/>
    <w:tmpl w:val="C3065EE2"/>
    <w:lvl w:ilvl="0" w:tplc="2D64CED0">
      <w:start w:val="1"/>
      <w:numFmt w:val="lowerLetter"/>
      <w:lvlText w:val="%1)"/>
      <w:lvlJc w:val="left"/>
      <w:pPr>
        <w:tabs>
          <w:tab w:val="num" w:pos="1288"/>
        </w:tabs>
        <w:ind w:left="1288" w:hanging="360"/>
      </w:pPr>
    </w:lvl>
    <w:lvl w:ilvl="1" w:tplc="B9904AAE" w:tentative="1">
      <w:start w:val="1"/>
      <w:numFmt w:val="lowerLetter"/>
      <w:lvlText w:val="%2."/>
      <w:lvlJc w:val="left"/>
      <w:pPr>
        <w:tabs>
          <w:tab w:val="num" w:pos="2008"/>
        </w:tabs>
        <w:ind w:left="2008" w:hanging="360"/>
      </w:pPr>
    </w:lvl>
    <w:lvl w:ilvl="2" w:tplc="4B94C168" w:tentative="1">
      <w:start w:val="1"/>
      <w:numFmt w:val="lowerRoman"/>
      <w:lvlText w:val="%3."/>
      <w:lvlJc w:val="right"/>
      <w:pPr>
        <w:tabs>
          <w:tab w:val="num" w:pos="2728"/>
        </w:tabs>
        <w:ind w:left="2728" w:hanging="180"/>
      </w:pPr>
    </w:lvl>
    <w:lvl w:ilvl="3" w:tplc="31027BE8" w:tentative="1">
      <w:start w:val="1"/>
      <w:numFmt w:val="decimal"/>
      <w:lvlText w:val="%4."/>
      <w:lvlJc w:val="left"/>
      <w:pPr>
        <w:tabs>
          <w:tab w:val="num" w:pos="3448"/>
        </w:tabs>
        <w:ind w:left="3448" w:hanging="360"/>
      </w:pPr>
    </w:lvl>
    <w:lvl w:ilvl="4" w:tplc="11869AA6" w:tentative="1">
      <w:start w:val="1"/>
      <w:numFmt w:val="lowerLetter"/>
      <w:lvlText w:val="%5."/>
      <w:lvlJc w:val="left"/>
      <w:pPr>
        <w:tabs>
          <w:tab w:val="num" w:pos="4168"/>
        </w:tabs>
        <w:ind w:left="4168" w:hanging="360"/>
      </w:pPr>
    </w:lvl>
    <w:lvl w:ilvl="5" w:tplc="6362FF28" w:tentative="1">
      <w:start w:val="1"/>
      <w:numFmt w:val="lowerRoman"/>
      <w:lvlText w:val="%6."/>
      <w:lvlJc w:val="right"/>
      <w:pPr>
        <w:tabs>
          <w:tab w:val="num" w:pos="4888"/>
        </w:tabs>
        <w:ind w:left="4888" w:hanging="180"/>
      </w:pPr>
    </w:lvl>
    <w:lvl w:ilvl="6" w:tplc="3752A6B0" w:tentative="1">
      <w:start w:val="1"/>
      <w:numFmt w:val="decimal"/>
      <w:lvlText w:val="%7."/>
      <w:lvlJc w:val="left"/>
      <w:pPr>
        <w:tabs>
          <w:tab w:val="num" w:pos="5608"/>
        </w:tabs>
        <w:ind w:left="5608" w:hanging="360"/>
      </w:pPr>
    </w:lvl>
    <w:lvl w:ilvl="7" w:tplc="31ACEB14" w:tentative="1">
      <w:start w:val="1"/>
      <w:numFmt w:val="lowerLetter"/>
      <w:lvlText w:val="%8."/>
      <w:lvlJc w:val="left"/>
      <w:pPr>
        <w:tabs>
          <w:tab w:val="num" w:pos="6328"/>
        </w:tabs>
        <w:ind w:left="6328" w:hanging="360"/>
      </w:pPr>
    </w:lvl>
    <w:lvl w:ilvl="8" w:tplc="1C12388E" w:tentative="1">
      <w:start w:val="1"/>
      <w:numFmt w:val="lowerRoman"/>
      <w:lvlText w:val="%9."/>
      <w:lvlJc w:val="right"/>
      <w:pPr>
        <w:tabs>
          <w:tab w:val="num" w:pos="7048"/>
        </w:tabs>
        <w:ind w:left="7048" w:hanging="180"/>
      </w:pPr>
    </w:lvl>
  </w:abstractNum>
  <w:abstractNum w:abstractNumId="3" w15:restartNumberingAfterBreak="0">
    <w:nsid w:val="3404411B"/>
    <w:multiLevelType w:val="multilevel"/>
    <w:tmpl w:val="F28A621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40041B9C"/>
    <w:multiLevelType w:val="hybridMultilevel"/>
    <w:tmpl w:val="2A207CAA"/>
    <w:lvl w:ilvl="0" w:tplc="08070017">
      <w:start w:val="1"/>
      <w:numFmt w:val="lowerLetter"/>
      <w:lvlText w:val="%1)"/>
      <w:lvlJc w:val="left"/>
      <w:pPr>
        <w:tabs>
          <w:tab w:val="num" w:pos="930"/>
        </w:tabs>
        <w:ind w:left="930" w:hanging="57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40C8086A"/>
    <w:multiLevelType w:val="hybridMultilevel"/>
    <w:tmpl w:val="FAE24262"/>
    <w:lvl w:ilvl="0" w:tplc="2F1C89F8">
      <w:start w:val="1"/>
      <w:numFmt w:val="lowerLetter"/>
      <w:lvlText w:val="%1)"/>
      <w:lvlJc w:val="left"/>
      <w:pPr>
        <w:tabs>
          <w:tab w:val="num" w:pos="930"/>
        </w:tabs>
        <w:ind w:left="930" w:hanging="360"/>
      </w:pPr>
      <w:rPr>
        <w:rFonts w:hint="default"/>
      </w:rPr>
    </w:lvl>
    <w:lvl w:ilvl="1" w:tplc="810C1EB4" w:tentative="1">
      <w:start w:val="1"/>
      <w:numFmt w:val="lowerLetter"/>
      <w:lvlText w:val="%2."/>
      <w:lvlJc w:val="left"/>
      <w:pPr>
        <w:tabs>
          <w:tab w:val="num" w:pos="1650"/>
        </w:tabs>
        <w:ind w:left="1650" w:hanging="360"/>
      </w:pPr>
    </w:lvl>
    <w:lvl w:ilvl="2" w:tplc="485ECD54" w:tentative="1">
      <w:start w:val="1"/>
      <w:numFmt w:val="lowerRoman"/>
      <w:lvlText w:val="%3."/>
      <w:lvlJc w:val="right"/>
      <w:pPr>
        <w:tabs>
          <w:tab w:val="num" w:pos="2370"/>
        </w:tabs>
        <w:ind w:left="2370" w:hanging="180"/>
      </w:pPr>
    </w:lvl>
    <w:lvl w:ilvl="3" w:tplc="C64CEB04" w:tentative="1">
      <w:start w:val="1"/>
      <w:numFmt w:val="decimal"/>
      <w:lvlText w:val="%4."/>
      <w:lvlJc w:val="left"/>
      <w:pPr>
        <w:tabs>
          <w:tab w:val="num" w:pos="3090"/>
        </w:tabs>
        <w:ind w:left="3090" w:hanging="360"/>
      </w:pPr>
    </w:lvl>
    <w:lvl w:ilvl="4" w:tplc="7C0A0458" w:tentative="1">
      <w:start w:val="1"/>
      <w:numFmt w:val="lowerLetter"/>
      <w:lvlText w:val="%5."/>
      <w:lvlJc w:val="left"/>
      <w:pPr>
        <w:tabs>
          <w:tab w:val="num" w:pos="3810"/>
        </w:tabs>
        <w:ind w:left="3810" w:hanging="360"/>
      </w:pPr>
    </w:lvl>
    <w:lvl w:ilvl="5" w:tplc="226C0450" w:tentative="1">
      <w:start w:val="1"/>
      <w:numFmt w:val="lowerRoman"/>
      <w:lvlText w:val="%6."/>
      <w:lvlJc w:val="right"/>
      <w:pPr>
        <w:tabs>
          <w:tab w:val="num" w:pos="4530"/>
        </w:tabs>
        <w:ind w:left="4530" w:hanging="180"/>
      </w:pPr>
    </w:lvl>
    <w:lvl w:ilvl="6" w:tplc="F3606086" w:tentative="1">
      <w:start w:val="1"/>
      <w:numFmt w:val="decimal"/>
      <w:lvlText w:val="%7."/>
      <w:lvlJc w:val="left"/>
      <w:pPr>
        <w:tabs>
          <w:tab w:val="num" w:pos="5250"/>
        </w:tabs>
        <w:ind w:left="5250" w:hanging="360"/>
      </w:pPr>
    </w:lvl>
    <w:lvl w:ilvl="7" w:tplc="48740406" w:tentative="1">
      <w:start w:val="1"/>
      <w:numFmt w:val="lowerLetter"/>
      <w:lvlText w:val="%8."/>
      <w:lvlJc w:val="left"/>
      <w:pPr>
        <w:tabs>
          <w:tab w:val="num" w:pos="5970"/>
        </w:tabs>
        <w:ind w:left="5970" w:hanging="360"/>
      </w:pPr>
    </w:lvl>
    <w:lvl w:ilvl="8" w:tplc="CA6AD642" w:tentative="1">
      <w:start w:val="1"/>
      <w:numFmt w:val="lowerRoman"/>
      <w:lvlText w:val="%9."/>
      <w:lvlJc w:val="right"/>
      <w:pPr>
        <w:tabs>
          <w:tab w:val="num" w:pos="6690"/>
        </w:tabs>
        <w:ind w:left="6690" w:hanging="180"/>
      </w:pPr>
    </w:lvl>
  </w:abstractNum>
  <w:abstractNum w:abstractNumId="6" w15:restartNumberingAfterBreak="0">
    <w:nsid w:val="50ED4C90"/>
    <w:multiLevelType w:val="hybridMultilevel"/>
    <w:tmpl w:val="50402A70"/>
    <w:lvl w:ilvl="0" w:tplc="B7EEC200">
      <w:start w:val="1"/>
      <w:numFmt w:val="lowerLetter"/>
      <w:lvlText w:val="%1)"/>
      <w:lvlJc w:val="left"/>
      <w:pPr>
        <w:tabs>
          <w:tab w:val="num" w:pos="720"/>
        </w:tabs>
        <w:ind w:left="720" w:hanging="360"/>
      </w:pPr>
    </w:lvl>
    <w:lvl w:ilvl="1" w:tplc="08070019">
      <w:start w:val="1"/>
      <w:numFmt w:val="lowerRoman"/>
      <w:lvlText w:val="(%2)"/>
      <w:lvlJc w:val="left"/>
      <w:pPr>
        <w:tabs>
          <w:tab w:val="num" w:pos="1800"/>
        </w:tabs>
        <w:ind w:left="1800" w:hanging="720"/>
      </w:pPr>
      <w:rPr>
        <w:rFonts w:hint="default"/>
      </w:r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58102098"/>
    <w:multiLevelType w:val="hybridMultilevel"/>
    <w:tmpl w:val="A66614AA"/>
    <w:lvl w:ilvl="0" w:tplc="AE9C1AFE">
      <w:start w:val="1"/>
      <w:numFmt w:val="lowerRoman"/>
      <w:lvlText w:val="(%1)"/>
      <w:lvlJc w:val="left"/>
      <w:pPr>
        <w:tabs>
          <w:tab w:val="num" w:pos="1290"/>
        </w:tabs>
        <w:ind w:left="1290" w:hanging="720"/>
      </w:pPr>
      <w:rPr>
        <w:rFonts w:hint="default"/>
      </w:rPr>
    </w:lvl>
    <w:lvl w:ilvl="1" w:tplc="08070019" w:tentative="1">
      <w:start w:val="1"/>
      <w:numFmt w:val="lowerLetter"/>
      <w:lvlText w:val="%2."/>
      <w:lvlJc w:val="left"/>
      <w:pPr>
        <w:tabs>
          <w:tab w:val="num" w:pos="1650"/>
        </w:tabs>
        <w:ind w:left="1650" w:hanging="360"/>
      </w:pPr>
    </w:lvl>
    <w:lvl w:ilvl="2" w:tplc="0807001B" w:tentative="1">
      <w:start w:val="1"/>
      <w:numFmt w:val="lowerRoman"/>
      <w:lvlText w:val="%3."/>
      <w:lvlJc w:val="right"/>
      <w:pPr>
        <w:tabs>
          <w:tab w:val="num" w:pos="2370"/>
        </w:tabs>
        <w:ind w:left="2370" w:hanging="180"/>
      </w:pPr>
    </w:lvl>
    <w:lvl w:ilvl="3" w:tplc="0807000F" w:tentative="1">
      <w:start w:val="1"/>
      <w:numFmt w:val="decimal"/>
      <w:lvlText w:val="%4."/>
      <w:lvlJc w:val="left"/>
      <w:pPr>
        <w:tabs>
          <w:tab w:val="num" w:pos="3090"/>
        </w:tabs>
        <w:ind w:left="3090" w:hanging="360"/>
      </w:pPr>
    </w:lvl>
    <w:lvl w:ilvl="4" w:tplc="08070019" w:tentative="1">
      <w:start w:val="1"/>
      <w:numFmt w:val="lowerLetter"/>
      <w:lvlText w:val="%5."/>
      <w:lvlJc w:val="left"/>
      <w:pPr>
        <w:tabs>
          <w:tab w:val="num" w:pos="3810"/>
        </w:tabs>
        <w:ind w:left="3810" w:hanging="360"/>
      </w:pPr>
    </w:lvl>
    <w:lvl w:ilvl="5" w:tplc="0807001B" w:tentative="1">
      <w:start w:val="1"/>
      <w:numFmt w:val="lowerRoman"/>
      <w:lvlText w:val="%6."/>
      <w:lvlJc w:val="right"/>
      <w:pPr>
        <w:tabs>
          <w:tab w:val="num" w:pos="4530"/>
        </w:tabs>
        <w:ind w:left="4530" w:hanging="180"/>
      </w:pPr>
    </w:lvl>
    <w:lvl w:ilvl="6" w:tplc="0807000F" w:tentative="1">
      <w:start w:val="1"/>
      <w:numFmt w:val="decimal"/>
      <w:lvlText w:val="%7."/>
      <w:lvlJc w:val="left"/>
      <w:pPr>
        <w:tabs>
          <w:tab w:val="num" w:pos="5250"/>
        </w:tabs>
        <w:ind w:left="5250" w:hanging="360"/>
      </w:pPr>
    </w:lvl>
    <w:lvl w:ilvl="7" w:tplc="08070019" w:tentative="1">
      <w:start w:val="1"/>
      <w:numFmt w:val="lowerLetter"/>
      <w:lvlText w:val="%8."/>
      <w:lvlJc w:val="left"/>
      <w:pPr>
        <w:tabs>
          <w:tab w:val="num" w:pos="5970"/>
        </w:tabs>
        <w:ind w:left="5970" w:hanging="360"/>
      </w:pPr>
    </w:lvl>
    <w:lvl w:ilvl="8" w:tplc="0807001B" w:tentative="1">
      <w:start w:val="1"/>
      <w:numFmt w:val="lowerRoman"/>
      <w:lvlText w:val="%9."/>
      <w:lvlJc w:val="right"/>
      <w:pPr>
        <w:tabs>
          <w:tab w:val="num" w:pos="6690"/>
        </w:tabs>
        <w:ind w:left="6690" w:hanging="180"/>
      </w:pPr>
    </w:lvl>
  </w:abstractNum>
  <w:abstractNum w:abstractNumId="8" w15:restartNumberingAfterBreak="0">
    <w:nsid w:val="59B37948"/>
    <w:multiLevelType w:val="hybridMultilevel"/>
    <w:tmpl w:val="2EE8FF16"/>
    <w:lvl w:ilvl="0" w:tplc="08070017">
      <w:start w:val="1"/>
      <w:numFmt w:val="decimal"/>
      <w:lvlText w:val="%1."/>
      <w:lvlJc w:val="left"/>
      <w:pPr>
        <w:tabs>
          <w:tab w:val="num" w:pos="720"/>
        </w:tabs>
        <w:ind w:left="720" w:hanging="360"/>
      </w:pPr>
      <w:rPr>
        <w:rFonts w:hint="default"/>
      </w:rPr>
    </w:lvl>
    <w:lvl w:ilvl="1" w:tplc="5C34AE38"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16cid:durableId="1062017983">
    <w:abstractNumId w:val="0"/>
  </w:num>
  <w:num w:numId="2" w16cid:durableId="1153175889">
    <w:abstractNumId w:val="7"/>
  </w:num>
  <w:num w:numId="3" w16cid:durableId="1276406022">
    <w:abstractNumId w:val="6"/>
  </w:num>
  <w:num w:numId="4" w16cid:durableId="565263441">
    <w:abstractNumId w:val="4"/>
  </w:num>
  <w:num w:numId="5" w16cid:durableId="1295718331">
    <w:abstractNumId w:val="2"/>
  </w:num>
  <w:num w:numId="6" w16cid:durableId="852382326">
    <w:abstractNumId w:val="5"/>
  </w:num>
  <w:num w:numId="7" w16cid:durableId="493571167">
    <w:abstractNumId w:val="3"/>
  </w:num>
  <w:num w:numId="8" w16cid:durableId="1345668147">
    <w:abstractNumId w:val="1"/>
  </w:num>
  <w:num w:numId="9" w16cid:durableId="19133435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printFractionalCharacterWidth/>
  <w:hideGrammaticalErrors/>
  <w:activeWritingStyle w:appName="MSWord" w:lang="en-GB" w:vendorID="64" w:dllVersion="6" w:nlCheck="1" w:checkStyle="0"/>
  <w:activeWritingStyle w:appName="MSWord" w:lang="de-CH"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MANAGE_DOCNUM" w:val="7090196.1"/>
    <w:docVar w:name="MANDATE_NUMBER" w:val="143443"/>
  </w:docVars>
  <w:rsids>
    <w:rsidRoot w:val="00427EC1"/>
    <w:rsid w:val="00000ACD"/>
    <w:rsid w:val="00004AA0"/>
    <w:rsid w:val="00016097"/>
    <w:rsid w:val="0002118F"/>
    <w:rsid w:val="0003794B"/>
    <w:rsid w:val="00041BAF"/>
    <w:rsid w:val="00041D6B"/>
    <w:rsid w:val="00042625"/>
    <w:rsid w:val="00043911"/>
    <w:rsid w:val="0004619E"/>
    <w:rsid w:val="00060D3C"/>
    <w:rsid w:val="00074118"/>
    <w:rsid w:val="0007565E"/>
    <w:rsid w:val="000769DC"/>
    <w:rsid w:val="00077D8A"/>
    <w:rsid w:val="00096839"/>
    <w:rsid w:val="000A2938"/>
    <w:rsid w:val="000A757B"/>
    <w:rsid w:val="000B567B"/>
    <w:rsid w:val="000C566F"/>
    <w:rsid w:val="000D1079"/>
    <w:rsid w:val="000D151C"/>
    <w:rsid w:val="000D519F"/>
    <w:rsid w:val="000E1232"/>
    <w:rsid w:val="000E317E"/>
    <w:rsid w:val="000E6E64"/>
    <w:rsid w:val="000F1A99"/>
    <w:rsid w:val="001031E9"/>
    <w:rsid w:val="001206FA"/>
    <w:rsid w:val="001256E7"/>
    <w:rsid w:val="00131095"/>
    <w:rsid w:val="00137C1D"/>
    <w:rsid w:val="00147697"/>
    <w:rsid w:val="00150227"/>
    <w:rsid w:val="001562E5"/>
    <w:rsid w:val="0016552D"/>
    <w:rsid w:val="001906EE"/>
    <w:rsid w:val="001960C4"/>
    <w:rsid w:val="001A0968"/>
    <w:rsid w:val="001B1495"/>
    <w:rsid w:val="001B1BA4"/>
    <w:rsid w:val="001C4A89"/>
    <w:rsid w:val="001C5B56"/>
    <w:rsid w:val="001D1AFA"/>
    <w:rsid w:val="001D51C6"/>
    <w:rsid w:val="001D5ED1"/>
    <w:rsid w:val="001E722C"/>
    <w:rsid w:val="001F2DC4"/>
    <w:rsid w:val="001F7875"/>
    <w:rsid w:val="002002E9"/>
    <w:rsid w:val="00216FE4"/>
    <w:rsid w:val="0021755C"/>
    <w:rsid w:val="00221162"/>
    <w:rsid w:val="002237BD"/>
    <w:rsid w:val="00227790"/>
    <w:rsid w:val="00227864"/>
    <w:rsid w:val="00231B91"/>
    <w:rsid w:val="00266BED"/>
    <w:rsid w:val="002774ED"/>
    <w:rsid w:val="00281D00"/>
    <w:rsid w:val="002836BE"/>
    <w:rsid w:val="00291805"/>
    <w:rsid w:val="0029321C"/>
    <w:rsid w:val="002937E4"/>
    <w:rsid w:val="00294C88"/>
    <w:rsid w:val="002A5C0B"/>
    <w:rsid w:val="002A68CC"/>
    <w:rsid w:val="002B3026"/>
    <w:rsid w:val="002B4466"/>
    <w:rsid w:val="002B48AC"/>
    <w:rsid w:val="002C201B"/>
    <w:rsid w:val="002C3103"/>
    <w:rsid w:val="002D09D7"/>
    <w:rsid w:val="002E4048"/>
    <w:rsid w:val="002E43A9"/>
    <w:rsid w:val="002E5810"/>
    <w:rsid w:val="002E75EA"/>
    <w:rsid w:val="002F4591"/>
    <w:rsid w:val="002F490B"/>
    <w:rsid w:val="0030374E"/>
    <w:rsid w:val="00304B5A"/>
    <w:rsid w:val="00304B96"/>
    <w:rsid w:val="00304F25"/>
    <w:rsid w:val="00307B91"/>
    <w:rsid w:val="0031047C"/>
    <w:rsid w:val="00310AE6"/>
    <w:rsid w:val="00310EB6"/>
    <w:rsid w:val="003139A8"/>
    <w:rsid w:val="00317B39"/>
    <w:rsid w:val="0032080F"/>
    <w:rsid w:val="003454AE"/>
    <w:rsid w:val="00353C48"/>
    <w:rsid w:val="00353E32"/>
    <w:rsid w:val="003556E1"/>
    <w:rsid w:val="003609F9"/>
    <w:rsid w:val="00361F50"/>
    <w:rsid w:val="00363AE2"/>
    <w:rsid w:val="00372720"/>
    <w:rsid w:val="00372B89"/>
    <w:rsid w:val="00375450"/>
    <w:rsid w:val="00376312"/>
    <w:rsid w:val="0038461D"/>
    <w:rsid w:val="003846DA"/>
    <w:rsid w:val="0038511D"/>
    <w:rsid w:val="00396135"/>
    <w:rsid w:val="003A541D"/>
    <w:rsid w:val="003B251C"/>
    <w:rsid w:val="003C6FD3"/>
    <w:rsid w:val="003D0A23"/>
    <w:rsid w:val="003D6800"/>
    <w:rsid w:val="003F3A2F"/>
    <w:rsid w:val="00410A9B"/>
    <w:rsid w:val="00413B2A"/>
    <w:rsid w:val="004143E4"/>
    <w:rsid w:val="00421B0E"/>
    <w:rsid w:val="00427EC1"/>
    <w:rsid w:val="00432BD7"/>
    <w:rsid w:val="004369C0"/>
    <w:rsid w:val="00436A5E"/>
    <w:rsid w:val="00437235"/>
    <w:rsid w:val="00440721"/>
    <w:rsid w:val="00443672"/>
    <w:rsid w:val="00444633"/>
    <w:rsid w:val="004560BC"/>
    <w:rsid w:val="00464B52"/>
    <w:rsid w:val="00473002"/>
    <w:rsid w:val="00485B18"/>
    <w:rsid w:val="00487E6B"/>
    <w:rsid w:val="0049394D"/>
    <w:rsid w:val="00496D43"/>
    <w:rsid w:val="004A0255"/>
    <w:rsid w:val="004A4F97"/>
    <w:rsid w:val="004A564D"/>
    <w:rsid w:val="004A6BC1"/>
    <w:rsid w:val="004A7F48"/>
    <w:rsid w:val="004C0EE8"/>
    <w:rsid w:val="004D24AD"/>
    <w:rsid w:val="004F381A"/>
    <w:rsid w:val="004F3C58"/>
    <w:rsid w:val="004F4D6F"/>
    <w:rsid w:val="005161D9"/>
    <w:rsid w:val="00521DE4"/>
    <w:rsid w:val="00523338"/>
    <w:rsid w:val="00526E90"/>
    <w:rsid w:val="005323BC"/>
    <w:rsid w:val="00533EEA"/>
    <w:rsid w:val="00534322"/>
    <w:rsid w:val="005353A5"/>
    <w:rsid w:val="00536ADD"/>
    <w:rsid w:val="005401BA"/>
    <w:rsid w:val="00543E35"/>
    <w:rsid w:val="00556B00"/>
    <w:rsid w:val="00557E78"/>
    <w:rsid w:val="00560268"/>
    <w:rsid w:val="005629CF"/>
    <w:rsid w:val="0056420C"/>
    <w:rsid w:val="00570893"/>
    <w:rsid w:val="00570D98"/>
    <w:rsid w:val="00575306"/>
    <w:rsid w:val="00580266"/>
    <w:rsid w:val="00581379"/>
    <w:rsid w:val="00583EA8"/>
    <w:rsid w:val="0058419E"/>
    <w:rsid w:val="00587327"/>
    <w:rsid w:val="005975D8"/>
    <w:rsid w:val="005A19FF"/>
    <w:rsid w:val="005A29EB"/>
    <w:rsid w:val="005A7E08"/>
    <w:rsid w:val="005B261B"/>
    <w:rsid w:val="005B3944"/>
    <w:rsid w:val="005B7B01"/>
    <w:rsid w:val="005C5254"/>
    <w:rsid w:val="005D36F7"/>
    <w:rsid w:val="005D7619"/>
    <w:rsid w:val="005E1675"/>
    <w:rsid w:val="005E4D7C"/>
    <w:rsid w:val="00600515"/>
    <w:rsid w:val="00601D97"/>
    <w:rsid w:val="00605233"/>
    <w:rsid w:val="00606532"/>
    <w:rsid w:val="006070BA"/>
    <w:rsid w:val="00621E02"/>
    <w:rsid w:val="00623DE3"/>
    <w:rsid w:val="0063540D"/>
    <w:rsid w:val="0065197E"/>
    <w:rsid w:val="00653090"/>
    <w:rsid w:val="0066215B"/>
    <w:rsid w:val="00666943"/>
    <w:rsid w:val="00670E8D"/>
    <w:rsid w:val="006710A1"/>
    <w:rsid w:val="0068134A"/>
    <w:rsid w:val="00691A46"/>
    <w:rsid w:val="0069325A"/>
    <w:rsid w:val="006A0E19"/>
    <w:rsid w:val="006C3498"/>
    <w:rsid w:val="006D1B9F"/>
    <w:rsid w:val="006D3330"/>
    <w:rsid w:val="006D5B06"/>
    <w:rsid w:val="006D6433"/>
    <w:rsid w:val="006E242B"/>
    <w:rsid w:val="006F2306"/>
    <w:rsid w:val="00701EAD"/>
    <w:rsid w:val="0070207B"/>
    <w:rsid w:val="00706B10"/>
    <w:rsid w:val="007146CF"/>
    <w:rsid w:val="007400B6"/>
    <w:rsid w:val="007456BE"/>
    <w:rsid w:val="00750413"/>
    <w:rsid w:val="00760494"/>
    <w:rsid w:val="007629B3"/>
    <w:rsid w:val="00780146"/>
    <w:rsid w:val="007811BE"/>
    <w:rsid w:val="00787C41"/>
    <w:rsid w:val="00792A71"/>
    <w:rsid w:val="00794619"/>
    <w:rsid w:val="007B5DD6"/>
    <w:rsid w:val="007B5F85"/>
    <w:rsid w:val="007C12D5"/>
    <w:rsid w:val="007C21CE"/>
    <w:rsid w:val="007C5698"/>
    <w:rsid w:val="007C7481"/>
    <w:rsid w:val="007D134D"/>
    <w:rsid w:val="007E0B21"/>
    <w:rsid w:val="007E415E"/>
    <w:rsid w:val="007F3792"/>
    <w:rsid w:val="00800137"/>
    <w:rsid w:val="00801E49"/>
    <w:rsid w:val="00811A2A"/>
    <w:rsid w:val="008151D2"/>
    <w:rsid w:val="00820A2F"/>
    <w:rsid w:val="00836EAF"/>
    <w:rsid w:val="00837F57"/>
    <w:rsid w:val="00840B0A"/>
    <w:rsid w:val="008424D0"/>
    <w:rsid w:val="00843E32"/>
    <w:rsid w:val="00854089"/>
    <w:rsid w:val="008611F0"/>
    <w:rsid w:val="00867844"/>
    <w:rsid w:val="008709AD"/>
    <w:rsid w:val="00870F06"/>
    <w:rsid w:val="00887606"/>
    <w:rsid w:val="00894549"/>
    <w:rsid w:val="00895500"/>
    <w:rsid w:val="008973B3"/>
    <w:rsid w:val="008A78C7"/>
    <w:rsid w:val="008B0F2E"/>
    <w:rsid w:val="008B1B68"/>
    <w:rsid w:val="008C5045"/>
    <w:rsid w:val="008E6BBA"/>
    <w:rsid w:val="008F7188"/>
    <w:rsid w:val="00906E0E"/>
    <w:rsid w:val="009256F8"/>
    <w:rsid w:val="00925B3A"/>
    <w:rsid w:val="0093124D"/>
    <w:rsid w:val="0093605C"/>
    <w:rsid w:val="00940909"/>
    <w:rsid w:val="009427C9"/>
    <w:rsid w:val="00945887"/>
    <w:rsid w:val="00952225"/>
    <w:rsid w:val="00955B54"/>
    <w:rsid w:val="00961741"/>
    <w:rsid w:val="009640E2"/>
    <w:rsid w:val="00965D04"/>
    <w:rsid w:val="00975808"/>
    <w:rsid w:val="00976CBA"/>
    <w:rsid w:val="00980DCB"/>
    <w:rsid w:val="00984156"/>
    <w:rsid w:val="00990D1C"/>
    <w:rsid w:val="00993C3C"/>
    <w:rsid w:val="0099545D"/>
    <w:rsid w:val="009A41EF"/>
    <w:rsid w:val="009B0B21"/>
    <w:rsid w:val="009B681B"/>
    <w:rsid w:val="009B78FE"/>
    <w:rsid w:val="009B7D4B"/>
    <w:rsid w:val="009C2BCD"/>
    <w:rsid w:val="009D6455"/>
    <w:rsid w:val="009E2995"/>
    <w:rsid w:val="009E6977"/>
    <w:rsid w:val="00A06A04"/>
    <w:rsid w:val="00A11E0F"/>
    <w:rsid w:val="00A13CAE"/>
    <w:rsid w:val="00A1583E"/>
    <w:rsid w:val="00A20161"/>
    <w:rsid w:val="00A27BAB"/>
    <w:rsid w:val="00A36832"/>
    <w:rsid w:val="00A37637"/>
    <w:rsid w:val="00A412B9"/>
    <w:rsid w:val="00A70554"/>
    <w:rsid w:val="00A818FE"/>
    <w:rsid w:val="00AA55A8"/>
    <w:rsid w:val="00AA6217"/>
    <w:rsid w:val="00AB04E6"/>
    <w:rsid w:val="00AB2BA3"/>
    <w:rsid w:val="00AB4F69"/>
    <w:rsid w:val="00AC68D6"/>
    <w:rsid w:val="00AE3AC6"/>
    <w:rsid w:val="00AF2995"/>
    <w:rsid w:val="00AF360A"/>
    <w:rsid w:val="00AF4C0C"/>
    <w:rsid w:val="00AF65C7"/>
    <w:rsid w:val="00B01577"/>
    <w:rsid w:val="00B16B83"/>
    <w:rsid w:val="00B20BC1"/>
    <w:rsid w:val="00B3015B"/>
    <w:rsid w:val="00B30634"/>
    <w:rsid w:val="00B34683"/>
    <w:rsid w:val="00B36B68"/>
    <w:rsid w:val="00B52AC2"/>
    <w:rsid w:val="00B5469F"/>
    <w:rsid w:val="00B613E9"/>
    <w:rsid w:val="00B71428"/>
    <w:rsid w:val="00B74C23"/>
    <w:rsid w:val="00BB007F"/>
    <w:rsid w:val="00BB3104"/>
    <w:rsid w:val="00BB570F"/>
    <w:rsid w:val="00BC2AB2"/>
    <w:rsid w:val="00BD0899"/>
    <w:rsid w:val="00BD1140"/>
    <w:rsid w:val="00BD265A"/>
    <w:rsid w:val="00BE301F"/>
    <w:rsid w:val="00BE527D"/>
    <w:rsid w:val="00BE69F8"/>
    <w:rsid w:val="00BF14F1"/>
    <w:rsid w:val="00BF4D3D"/>
    <w:rsid w:val="00C036C4"/>
    <w:rsid w:val="00C04A89"/>
    <w:rsid w:val="00C12654"/>
    <w:rsid w:val="00C14621"/>
    <w:rsid w:val="00C46849"/>
    <w:rsid w:val="00C60448"/>
    <w:rsid w:val="00C671B4"/>
    <w:rsid w:val="00C87F9F"/>
    <w:rsid w:val="00CA349D"/>
    <w:rsid w:val="00CA38A9"/>
    <w:rsid w:val="00CA46AF"/>
    <w:rsid w:val="00CC10FA"/>
    <w:rsid w:val="00CC4ACB"/>
    <w:rsid w:val="00CD1871"/>
    <w:rsid w:val="00CD31EC"/>
    <w:rsid w:val="00CD4AB4"/>
    <w:rsid w:val="00CD7323"/>
    <w:rsid w:val="00CF25E5"/>
    <w:rsid w:val="00CF3F63"/>
    <w:rsid w:val="00CF5BDA"/>
    <w:rsid w:val="00CF6253"/>
    <w:rsid w:val="00D02C61"/>
    <w:rsid w:val="00D04F0F"/>
    <w:rsid w:val="00D06944"/>
    <w:rsid w:val="00D07B8A"/>
    <w:rsid w:val="00D10863"/>
    <w:rsid w:val="00D22EA0"/>
    <w:rsid w:val="00D46F33"/>
    <w:rsid w:val="00D51169"/>
    <w:rsid w:val="00D547D0"/>
    <w:rsid w:val="00D60F2F"/>
    <w:rsid w:val="00D656C7"/>
    <w:rsid w:val="00D659BA"/>
    <w:rsid w:val="00D7022C"/>
    <w:rsid w:val="00D85F44"/>
    <w:rsid w:val="00D8626E"/>
    <w:rsid w:val="00D90358"/>
    <w:rsid w:val="00D95B0D"/>
    <w:rsid w:val="00DA0CB6"/>
    <w:rsid w:val="00DA67F7"/>
    <w:rsid w:val="00DB2381"/>
    <w:rsid w:val="00DB39FC"/>
    <w:rsid w:val="00DB6E7E"/>
    <w:rsid w:val="00DC175C"/>
    <w:rsid w:val="00DC5602"/>
    <w:rsid w:val="00DC7EB6"/>
    <w:rsid w:val="00DD0690"/>
    <w:rsid w:val="00DE2A68"/>
    <w:rsid w:val="00DF3BEC"/>
    <w:rsid w:val="00DF7E0E"/>
    <w:rsid w:val="00E075D5"/>
    <w:rsid w:val="00E20C27"/>
    <w:rsid w:val="00E217B3"/>
    <w:rsid w:val="00E55BA2"/>
    <w:rsid w:val="00E75605"/>
    <w:rsid w:val="00E83E7A"/>
    <w:rsid w:val="00E91154"/>
    <w:rsid w:val="00E947FD"/>
    <w:rsid w:val="00E9585E"/>
    <w:rsid w:val="00E95DA7"/>
    <w:rsid w:val="00EA0975"/>
    <w:rsid w:val="00EB3B52"/>
    <w:rsid w:val="00EC13DF"/>
    <w:rsid w:val="00ED5A5F"/>
    <w:rsid w:val="00ED6BA1"/>
    <w:rsid w:val="00ED7F45"/>
    <w:rsid w:val="00EF549A"/>
    <w:rsid w:val="00F00291"/>
    <w:rsid w:val="00F11B9D"/>
    <w:rsid w:val="00F153F2"/>
    <w:rsid w:val="00F20DDA"/>
    <w:rsid w:val="00F31A15"/>
    <w:rsid w:val="00F4536B"/>
    <w:rsid w:val="00F46BA9"/>
    <w:rsid w:val="00F50654"/>
    <w:rsid w:val="00F622DB"/>
    <w:rsid w:val="00F64547"/>
    <w:rsid w:val="00F708D0"/>
    <w:rsid w:val="00F71BFB"/>
    <w:rsid w:val="00F86ACE"/>
    <w:rsid w:val="00F91B7B"/>
    <w:rsid w:val="00F960FC"/>
    <w:rsid w:val="00FA24B9"/>
    <w:rsid w:val="00FA79B4"/>
    <w:rsid w:val="00FB069A"/>
    <w:rsid w:val="00FC7EE1"/>
    <w:rsid w:val="00FD0C24"/>
    <w:rsid w:val="00FD2270"/>
    <w:rsid w:val="00FD3CF2"/>
    <w:rsid w:val="00FD4DE1"/>
    <w:rsid w:val="00FE6D43"/>
    <w:rsid w:val="00FF256E"/>
    <w:rsid w:val="00FF3FD7"/>
  </w:rsids>
  <m:mathPr>
    <m:mathFont m:val="Cambria Math"/>
    <m:brkBin m:val="before"/>
    <m:brkBinSub m:val="--"/>
    <m:smallFrac m:val="0"/>
    <m:dispDef/>
    <m:lMargin m:val="0"/>
    <m:rMargin m:val="0"/>
    <m:defJc m:val="centerGroup"/>
    <m:wrapIndent m:val="1440"/>
    <m:intLim m:val="subSup"/>
    <m:naryLim m:val="undOvr"/>
  </m:mathPr>
  <w:themeFontLang w:val="de-CH"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65DE0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120"/>
      <w:jc w:val="both"/>
    </w:pPr>
    <w:rPr>
      <w:rFonts w:ascii="Arial" w:hAnsi="Arial" w:cs="Arial"/>
      <w:sz w:val="22"/>
      <w:szCs w:val="22"/>
      <w:lang w:val="en-GB"/>
    </w:rPr>
  </w:style>
  <w:style w:type="paragraph" w:styleId="berschrift1">
    <w:name w:val="heading 1"/>
    <w:basedOn w:val="Standard"/>
    <w:next w:val="Standard"/>
    <w:qFormat/>
    <w:pPr>
      <w:keepNext/>
      <w:keepLines/>
      <w:spacing w:before="240"/>
      <w:jc w:val="left"/>
      <w:outlineLvl w:val="0"/>
    </w:pPr>
    <w:rPr>
      <w:b/>
      <w:bCs/>
      <w:sz w:val="32"/>
      <w:szCs w:val="32"/>
    </w:rPr>
  </w:style>
  <w:style w:type="paragraph" w:styleId="berschrift2">
    <w:name w:val="heading 2"/>
    <w:basedOn w:val="berschrift1"/>
    <w:next w:val="Standard"/>
    <w:qFormat/>
    <w:pPr>
      <w:spacing w:before="120"/>
      <w:outlineLvl w:val="1"/>
    </w:pPr>
    <w:rPr>
      <w:sz w:val="28"/>
      <w:szCs w:val="28"/>
    </w:rPr>
  </w:style>
  <w:style w:type="paragraph" w:styleId="berschrift3">
    <w:name w:val="heading 3"/>
    <w:basedOn w:val="berschrift2"/>
    <w:next w:val="Standard"/>
    <w:qFormat/>
    <w:pPr>
      <w:outlineLvl w:val="2"/>
    </w:pPr>
    <w:rPr>
      <w:sz w:val="24"/>
      <w:szCs w:val="24"/>
    </w:rPr>
  </w:style>
  <w:style w:type="paragraph" w:styleId="berschrift4">
    <w:name w:val="heading 4"/>
    <w:basedOn w:val="berschrift3"/>
    <w:next w:val="Standard"/>
    <w:qFormat/>
    <w:pPr>
      <w:outlineLvl w:val="3"/>
    </w:pPr>
    <w:rPr>
      <w:i/>
      <w:iCs/>
    </w:rPr>
  </w:style>
  <w:style w:type="paragraph" w:styleId="berschrift5">
    <w:name w:val="heading 5"/>
    <w:basedOn w:val="berschrift4"/>
    <w:next w:val="Standard"/>
    <w:qFormat/>
    <w:pPr>
      <w:outlineLvl w:val="4"/>
    </w:pPr>
    <w:rPr>
      <w:sz w:val="22"/>
      <w:szCs w:val="22"/>
    </w:rPr>
  </w:style>
  <w:style w:type="paragraph" w:styleId="berschrift6">
    <w:name w:val="heading 6"/>
    <w:basedOn w:val="berschrift5"/>
    <w:next w:val="Standard"/>
    <w:qFormat/>
    <w:pPr>
      <w:outlineLvl w:val="5"/>
    </w:pPr>
    <w:rPr>
      <w:i w:val="0"/>
      <w:iCs w:val="0"/>
    </w:rPr>
  </w:style>
  <w:style w:type="paragraph" w:styleId="berschrift7">
    <w:name w:val="heading 7"/>
    <w:basedOn w:val="berschrift6"/>
    <w:next w:val="Standard"/>
    <w:qFormat/>
    <w:pPr>
      <w:outlineLvl w:val="6"/>
    </w:pPr>
    <w:rPr>
      <w:b w:val="0"/>
      <w:bCs w:val="0"/>
    </w:rPr>
  </w:style>
  <w:style w:type="paragraph" w:styleId="berschrift8">
    <w:name w:val="heading 8"/>
    <w:basedOn w:val="berschrift7"/>
    <w:next w:val="Standard"/>
    <w:qFormat/>
    <w:pPr>
      <w:outlineLvl w:val="7"/>
    </w:pPr>
    <w:rPr>
      <w:u w:val="single"/>
    </w:rPr>
  </w:style>
  <w:style w:type="paragraph" w:styleId="berschrift9">
    <w:name w:val="heading 9"/>
    <w:basedOn w:val="berschrift7"/>
    <w:next w:val="Standard"/>
    <w:qFormat/>
    <w:pPr>
      <w:outlineLvl w:val="8"/>
    </w:pPr>
    <w:rPr>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567"/>
    </w:pPr>
  </w:style>
  <w:style w:type="paragraph" w:customStyle="1" w:styleId="ZZZMacro">
    <w:name w:val="ZZZMacro"/>
    <w:basedOn w:val="Standard"/>
    <w:pPr>
      <w:spacing w:after="0"/>
      <w:jc w:val="left"/>
    </w:pPr>
  </w:style>
  <w:style w:type="paragraph" w:styleId="Titel">
    <w:name w:val="Title"/>
    <w:basedOn w:val="berschrift1"/>
    <w:next w:val="berschrift1"/>
    <w:qFormat/>
    <w:pPr>
      <w:outlineLvl w:val="9"/>
    </w:pPr>
    <w:rPr>
      <w:sz w:val="36"/>
      <w:szCs w:val="36"/>
    </w:rPr>
  </w:style>
  <w:style w:type="paragraph" w:styleId="Kopfzeile">
    <w:name w:val="header"/>
    <w:basedOn w:val="Standard"/>
    <w:rsid w:val="00A1583E"/>
    <w:pPr>
      <w:tabs>
        <w:tab w:val="center" w:pos="4536"/>
        <w:tab w:val="right" w:pos="9072"/>
      </w:tabs>
    </w:pPr>
  </w:style>
  <w:style w:type="paragraph" w:styleId="Fuzeile">
    <w:name w:val="footer"/>
    <w:basedOn w:val="Standard"/>
    <w:rsid w:val="00A1583E"/>
    <w:pPr>
      <w:tabs>
        <w:tab w:val="center" w:pos="4536"/>
        <w:tab w:val="right" w:pos="9072"/>
      </w:tabs>
    </w:pPr>
  </w:style>
  <w:style w:type="character" w:styleId="Seitenzahl">
    <w:name w:val="page number"/>
    <w:basedOn w:val="Absatz-Standardschriftart"/>
    <w:rsid w:val="00A1583E"/>
  </w:style>
  <w:style w:type="paragraph" w:styleId="Textkrper">
    <w:name w:val="Body Text"/>
    <w:basedOn w:val="Standard"/>
    <w:rsid w:val="00870F06"/>
    <w:pPr>
      <w:spacing w:after="200" w:line="288" w:lineRule="auto"/>
      <w:ind w:left="624"/>
    </w:pPr>
    <w:rPr>
      <w:rFonts w:ascii="CG Times" w:hAnsi="CG Times" w:cs="Times New Roman"/>
      <w:szCs w:val="20"/>
    </w:rPr>
  </w:style>
  <w:style w:type="paragraph" w:styleId="Sprechblasentext">
    <w:name w:val="Balloon Text"/>
    <w:basedOn w:val="Standard"/>
    <w:semiHidden/>
    <w:rsid w:val="000F1A99"/>
    <w:rPr>
      <w:rFonts w:ascii="Tahoma" w:hAnsi="Tahoma" w:cs="Tahoma"/>
      <w:sz w:val="16"/>
      <w:szCs w:val="16"/>
    </w:rPr>
  </w:style>
  <w:style w:type="character" w:styleId="Kommentarzeichen">
    <w:name w:val="annotation reference"/>
    <w:basedOn w:val="Absatz-Standardschriftart"/>
    <w:rsid w:val="00D60F2F"/>
    <w:rPr>
      <w:sz w:val="16"/>
      <w:szCs w:val="16"/>
    </w:rPr>
  </w:style>
  <w:style w:type="paragraph" w:styleId="Kommentartext">
    <w:name w:val="annotation text"/>
    <w:basedOn w:val="Standard"/>
    <w:link w:val="KommentartextZchn"/>
    <w:rsid w:val="00D60F2F"/>
    <w:rPr>
      <w:sz w:val="20"/>
      <w:szCs w:val="20"/>
    </w:rPr>
  </w:style>
  <w:style w:type="character" w:customStyle="1" w:styleId="KommentartextZchn">
    <w:name w:val="Kommentartext Zchn"/>
    <w:basedOn w:val="Absatz-Standardschriftart"/>
    <w:link w:val="Kommentartext"/>
    <w:rsid w:val="00D60F2F"/>
    <w:rPr>
      <w:rFonts w:ascii="Arial" w:hAnsi="Arial" w:cs="Arial"/>
      <w:lang w:val="en-GB"/>
    </w:rPr>
  </w:style>
  <w:style w:type="paragraph" w:styleId="Kommentarthema">
    <w:name w:val="annotation subject"/>
    <w:basedOn w:val="Kommentartext"/>
    <w:next w:val="Kommentartext"/>
    <w:link w:val="KommentarthemaZchn"/>
    <w:rsid w:val="00D60F2F"/>
    <w:rPr>
      <w:b/>
      <w:bCs/>
    </w:rPr>
  </w:style>
  <w:style w:type="character" w:customStyle="1" w:styleId="KommentarthemaZchn">
    <w:name w:val="Kommentarthema Zchn"/>
    <w:basedOn w:val="KommentartextZchn"/>
    <w:link w:val="Kommentarthema"/>
    <w:rsid w:val="00D60F2F"/>
    <w:rPr>
      <w:rFonts w:ascii="Arial" w:hAnsi="Arial" w:cs="Arial"/>
      <w:b/>
      <w:bCs/>
      <w:lang w:val="en-GB"/>
    </w:rPr>
  </w:style>
  <w:style w:type="paragraph" w:styleId="Listenabsatz">
    <w:name w:val="List Paragraph"/>
    <w:basedOn w:val="Standard"/>
    <w:uiPriority w:val="34"/>
    <w:qFormat/>
    <w:rsid w:val="006070BA"/>
    <w:pPr>
      <w:ind w:left="720"/>
      <w:contextualSpacing/>
    </w:pPr>
  </w:style>
  <w:style w:type="paragraph" w:styleId="berarbeitung">
    <w:name w:val="Revision"/>
    <w:hidden/>
    <w:uiPriority w:val="99"/>
    <w:semiHidden/>
    <w:rsid w:val="00436A5E"/>
    <w:rPr>
      <w:rFonts w:ascii="Arial" w:hAnsi="Arial" w:cs="Arial"/>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73929">
      <w:bodyDiv w:val="1"/>
      <w:marLeft w:val="0"/>
      <w:marRight w:val="0"/>
      <w:marTop w:val="0"/>
      <w:marBottom w:val="0"/>
      <w:divBdr>
        <w:top w:val="none" w:sz="0" w:space="0" w:color="auto"/>
        <w:left w:val="none" w:sz="0" w:space="0" w:color="auto"/>
        <w:bottom w:val="none" w:sz="0" w:space="0" w:color="auto"/>
        <w:right w:val="none" w:sz="0" w:space="0" w:color="auto"/>
      </w:divBdr>
    </w:div>
    <w:div w:id="458380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kument" ma:contentTypeID="0x010100069A9791FE4FA34A89EAA848F2E8B61B" ma:contentTypeVersion="22" ma:contentTypeDescription="Ein neues Dokument erstellen." ma:contentTypeScope="" ma:versionID="3d5def67477f761c970759e7a70f4a75">
  <xsd:schema xmlns:xsd="http://www.w3.org/2001/XMLSchema" xmlns:xs="http://www.w3.org/2001/XMLSchema" xmlns:p="http://schemas.microsoft.com/office/2006/metadata/properties" xmlns:ns1="http://schemas.microsoft.com/sharepoint/v3" xmlns:ns2="d0492dc9-5ade-491f-8680-6d807bd0c12d" xmlns:ns3="6aa4f44c-6d48-45a6-9f20-7bc7e97ba668" targetNamespace="http://schemas.microsoft.com/office/2006/metadata/properties" ma:root="true" ma:fieldsID="e5511c1152113c358a61529f29ba7787" ns1:_="" ns2:_="" ns3:_="">
    <xsd:import namespace="http://schemas.microsoft.com/sharepoint/v3"/>
    <xsd:import namespace="d0492dc9-5ade-491f-8680-6d807bd0c12d"/>
    <xsd:import namespace="6aa4f44c-6d48-45a6-9f20-7bc7e97ba6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Categorie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ArchiverLinkFileType" minOccurs="0"/>
                <xsd:element ref="ns3:_dlc_DocId" minOccurs="0"/>
                <xsd:element ref="ns3:_dlc_DocIdUrl" minOccurs="0"/>
                <xsd:element ref="ns3: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19" nillable="true" ma:displayName="Kategorie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92dc9-5ade-491f-8680-6d807bd0c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3d48416-b9a2-41ca-aef0-d824a7a1f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ArchiverLinkFileType" ma:index="26" nillable="true" ma:displayName="ArchiverLinkFileType" ma:hidden="true" ma:internalName="ArchiverLinkFileType">
      <xsd:simpleType>
        <xsd:restriction base="dms:Text"/>
      </xsd:simpleType>
    </xsd:element>
    <xsd:element name="MediaServiceLocation" ma:index="3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f44c-6d48-45a6-9f20-7bc7e97ba66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4f8cb31d-9bf9-4559-8d6e-7a1e786662b7}" ma:internalName="TaxCatchAll" ma:showField="CatchAllData" ma:web="6aa4f44c-6d48-45a6-9f20-7bc7e97ba668">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Wert der Dokument-ID" ma:description="Der Wert der diesem Element zugewiesenen Dokument-ID." ma:indexed="true" ma:internalName="_dlc_DocId" ma:readOnly="true">
      <xsd:simpleType>
        <xsd:restriction base="dms:Text"/>
      </xsd:simpleType>
    </xsd:element>
    <xsd:element name="_dlc_DocIdUrl" ma:index="2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0492dc9-5ade-491f-8680-6d807bd0c12d">
      <Terms xmlns="http://schemas.microsoft.com/office/infopath/2007/PartnerControls"/>
    </lcf76f155ced4ddcb4097134ff3c332f>
    <ArchiverLinkFileType xmlns="d0492dc9-5ade-491f-8680-6d807bd0c12d" xsi:nil="true"/>
    <Categories xmlns="http://schemas.microsoft.com/sharepoint/v3" xsi:nil="true"/>
    <TaxCatchAll xmlns="6aa4f44c-6d48-45a6-9f20-7bc7e97ba668" xsi:nil="true"/>
    <_dlc_DocId xmlns="6aa4f44c-6d48-45a6-9f20-7bc7e97ba668">HS21-2011754670-24350</_dlc_DocId>
    <_dlc_DocIdUrl xmlns="6aa4f44c-6d48-45a6-9f20-7bc7e97ba668">
      <Url>https://hubersuhner.sharepoint.com/teams/CorpAdminGroupStrategyandMA/_layouts/15/DocIdRedir.aspx?ID=HS21-2011754670-24350</Url>
      <Description>HS21-2011754670-24350</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B4CB0-E112-46E3-9827-D29C7EA7E34B}">
  <ds:schemaRefs>
    <ds:schemaRef ds:uri="http://schemas.microsoft.com/sharepoint/v3/contenttype/forms"/>
  </ds:schemaRefs>
</ds:datastoreItem>
</file>

<file path=customXml/itemProps2.xml><?xml version="1.0" encoding="utf-8"?>
<ds:datastoreItem xmlns:ds="http://schemas.openxmlformats.org/officeDocument/2006/customXml" ds:itemID="{C39C25B6-D70C-46A9-B7D6-C50EB2613863}">
  <ds:schemaRefs>
    <ds:schemaRef ds:uri="http://schemas.microsoft.com/sharepoint/events"/>
  </ds:schemaRefs>
</ds:datastoreItem>
</file>

<file path=customXml/itemProps3.xml><?xml version="1.0" encoding="utf-8"?>
<ds:datastoreItem xmlns:ds="http://schemas.openxmlformats.org/officeDocument/2006/customXml" ds:itemID="{E5063983-89D5-42AB-AB8A-0A08F1C7C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92dc9-5ade-491f-8680-6d807bd0c12d"/>
    <ds:schemaRef ds:uri="6aa4f44c-6d48-45a6-9f20-7bc7e97ba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E0FA9B-F4A2-4235-B8EB-FF750DA8A7E2}">
  <ds:schemaRefs>
    <ds:schemaRef ds:uri="http://www.w3.org/XML/1998/namespace"/>
    <ds:schemaRef ds:uri="http://schemas.microsoft.com/office/2006/metadata/properties"/>
    <ds:schemaRef ds:uri="http://purl.org/dc/terms/"/>
    <ds:schemaRef ds:uri="http://purl.org/dc/dcmitype/"/>
    <ds:schemaRef ds:uri="http://schemas.openxmlformats.org/package/2006/metadata/core-properties"/>
    <ds:schemaRef ds:uri="http://schemas.microsoft.com/office/2006/documentManagement/types"/>
    <ds:schemaRef ds:uri="http://schemas.microsoft.com/sharepoint/v3"/>
    <ds:schemaRef ds:uri="http://schemas.microsoft.com/office/infopath/2007/PartnerControls"/>
    <ds:schemaRef ds:uri="6aa4f44c-6d48-45a6-9f20-7bc7e97ba668"/>
    <ds:schemaRef ds:uri="d0492dc9-5ade-491f-8680-6d807bd0c12d"/>
    <ds:schemaRef ds:uri="http://purl.org/dc/elements/1.1/"/>
  </ds:schemaRefs>
</ds:datastoreItem>
</file>

<file path=customXml/itemProps5.xml><?xml version="1.0" encoding="utf-8"?>
<ds:datastoreItem xmlns:ds="http://schemas.openxmlformats.org/officeDocument/2006/customXml" ds:itemID="{C717293F-9B0F-48C2-BCE9-9058C6F6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2061</Words>
  <Characters>11540</Characters>
  <Application>Microsoft Office Word</Application>
  <DocSecurity>0</DocSecurity>
  <Lines>96</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2024-06-10T05:28:00Z</dcterms:created>
  <dcterms:modified xsi:type="dcterms:W3CDTF">2025-03-04T16:41:00Z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_DOCNUM">
    <vt:lpwstr>7090196.1</vt:lpwstr>
  </property>
  <property fmtid="{D5CDD505-2E9C-101B-9397-08002B2CF9AE}" pid="3" name="MANDATE_NUMBER">
    <vt:lpwstr>143443</vt:lpwstr>
  </property>
  <property fmtid="{D5CDD505-2E9C-101B-9397-08002B2CF9AE}" pid="4" name="ContentTypeId">
    <vt:lpwstr>0x010100069A9791FE4FA34A89EAA848F2E8B61B</vt:lpwstr>
  </property>
  <property fmtid="{D5CDD505-2E9C-101B-9397-08002B2CF9AE}" pid="5" name="RevIMBCS">
    <vt:lpwstr>4;#HS internal only|02642c3c-86e4-40ea-ac41-6962aa81e4d2</vt:lpwstr>
  </property>
  <property fmtid="{D5CDD505-2E9C-101B-9397-08002B2CF9AE}" pid="6" name="_dlc_DocIdItemGuid">
    <vt:lpwstr>8b2e7383-6ba8-4f26-903f-c4859f16e1e9</vt:lpwstr>
  </property>
  <property fmtid="{D5CDD505-2E9C-101B-9397-08002B2CF9AE}" pid="7" name="MediaServiceImageTags">
    <vt:lpwstr/>
  </property>
  <property fmtid="{D5CDD505-2E9C-101B-9397-08002B2CF9AE}" pid="8" name="i0f84bba906045b4af568ee102a52dcb">
    <vt:lpwstr>HS internal only|02642c3c-86e4-40ea-ac41-6962aa81e4d2</vt:lpwstr>
  </property>
</Properties>
</file>