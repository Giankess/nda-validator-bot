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68E99" w14:textId="77777777" w:rsidR="0035728D" w:rsidRDefault="0035728D" w:rsidP="0035728D">
      <w:pPr>
        <w:pStyle w:val="Textkrper"/>
        <w:kinsoku w:val="0"/>
        <w:overflowPunct w:val="0"/>
        <w:spacing w:before="79"/>
        <w:ind w:left="2312"/>
        <w:rPr>
          <w:w w:val="105"/>
        </w:rPr>
      </w:pPr>
      <w:r>
        <w:rPr>
          <w:w w:val="105"/>
        </w:rPr>
        <w:t>MUTUAL NON-DISCLOSURE AGREEMENT</w:t>
      </w:r>
    </w:p>
    <w:p w14:paraId="5DF94930" w14:textId="77777777" w:rsidR="0035728D" w:rsidRPr="000244CE" w:rsidRDefault="0035728D" w:rsidP="0035728D">
      <w:pPr>
        <w:pStyle w:val="Textkrper"/>
        <w:kinsoku w:val="0"/>
        <w:overflowPunct w:val="0"/>
        <w:spacing w:before="11"/>
      </w:pPr>
    </w:p>
    <w:p w14:paraId="379664CA" w14:textId="77777777" w:rsidR="00461646" w:rsidRPr="000244CE" w:rsidRDefault="00461646" w:rsidP="00461646">
      <w:r w:rsidRPr="000244CE">
        <w:t>This Agreement, effective as of the date of execution of this Agreement (the “Effective Date”), by and between HUBER+SUHNER AG</w:t>
      </w:r>
      <w:r>
        <w:t xml:space="preserve">, </w:t>
      </w:r>
      <w:r w:rsidRPr="000244CE">
        <w:t xml:space="preserve"> </w:t>
      </w:r>
      <w:proofErr w:type="spellStart"/>
      <w:r w:rsidRPr="000244CE">
        <w:t>Degersheimerstrasse</w:t>
      </w:r>
      <w:proofErr w:type="spellEnd"/>
      <w:r w:rsidRPr="000244CE">
        <w:t xml:space="preserve"> 14 9100 </w:t>
      </w:r>
      <w:proofErr w:type="spellStart"/>
      <w:r w:rsidRPr="000244CE">
        <w:t>Herisau</w:t>
      </w:r>
      <w:proofErr w:type="spellEnd"/>
      <w:r w:rsidRPr="000244CE">
        <w:t xml:space="preserve">, </w:t>
      </w:r>
      <w:r>
        <w:t xml:space="preserve">a </w:t>
      </w:r>
      <w:r w:rsidRPr="000244CE">
        <w:t xml:space="preserve">Switzerland </w:t>
      </w:r>
    </w:p>
    <w:p w14:paraId="1FA5776C" w14:textId="69593F7B" w:rsidR="00461646" w:rsidRDefault="00461646" w:rsidP="00461646">
      <w:pPr>
        <w:pStyle w:val="Textkrper"/>
        <w:kinsoku w:val="0"/>
        <w:overflowPunct w:val="0"/>
        <w:ind w:right="216"/>
        <w:rPr>
          <w:color w:val="000000"/>
        </w:rPr>
      </w:pPr>
      <w:r w:rsidRPr="000244CE">
        <w:t>corporation (“</w:t>
      </w:r>
      <w:r w:rsidRPr="000244CE">
        <w:rPr>
          <w:b/>
        </w:rPr>
        <w:t>Company</w:t>
      </w:r>
      <w:r w:rsidRPr="000244CE">
        <w:t xml:space="preserve">”), on the one hand </w:t>
      </w:r>
      <w:r>
        <w:t>Company X</w:t>
      </w:r>
      <w:r w:rsidRPr="000244CE">
        <w:rPr>
          <w:color w:val="212121"/>
        </w:rPr>
        <w:t xml:space="preserve"> a </w:t>
      </w:r>
      <w:r>
        <w:rPr>
          <w:color w:val="212121"/>
        </w:rPr>
        <w:t>Muster</w:t>
      </w:r>
      <w:r w:rsidRPr="000244CE">
        <w:rPr>
          <w:color w:val="212121"/>
        </w:rPr>
        <w:t xml:space="preserve"> corporation with offices located at </w:t>
      </w:r>
      <w:r>
        <w:rPr>
          <w:color w:val="212121"/>
        </w:rPr>
        <w:t>1234</w:t>
      </w:r>
      <w:r w:rsidRPr="000244CE">
        <w:rPr>
          <w:color w:val="212121"/>
        </w:rPr>
        <w:t xml:space="preserve"> </w:t>
      </w:r>
      <w:proofErr w:type="spellStart"/>
      <w:r>
        <w:rPr>
          <w:color w:val="212121"/>
        </w:rPr>
        <w:t>Musterville</w:t>
      </w:r>
      <w:proofErr w:type="spellEnd"/>
      <w:r w:rsidRPr="000244CE">
        <w:rPr>
          <w:color w:val="212121"/>
        </w:rPr>
        <w:t xml:space="preserve">, Unit </w:t>
      </w:r>
      <w:r>
        <w:rPr>
          <w:color w:val="212121"/>
        </w:rPr>
        <w:t>12</w:t>
      </w:r>
      <w:r w:rsidRPr="000244CE">
        <w:rPr>
          <w:color w:val="212121"/>
        </w:rPr>
        <w:t xml:space="preserve">, </w:t>
      </w:r>
      <w:r>
        <w:rPr>
          <w:color w:val="212121"/>
        </w:rPr>
        <w:t>Muster</w:t>
      </w:r>
      <w:r w:rsidRPr="000244CE">
        <w:rPr>
          <w:color w:val="212121"/>
        </w:rPr>
        <w:t xml:space="preserve">, </w:t>
      </w:r>
      <w:r>
        <w:rPr>
          <w:color w:val="212121"/>
        </w:rPr>
        <w:t>NY</w:t>
      </w:r>
      <w:r w:rsidRPr="000244CE">
        <w:rPr>
          <w:color w:val="212121"/>
        </w:rPr>
        <w:t xml:space="preserve"> </w:t>
      </w:r>
      <w:r>
        <w:rPr>
          <w:color w:val="212121"/>
        </w:rPr>
        <w:t>12345</w:t>
      </w:r>
      <w:r w:rsidRPr="000244CE">
        <w:rPr>
          <w:color w:val="212121"/>
        </w:rPr>
        <w:t xml:space="preserve"> </w:t>
      </w:r>
      <w:r w:rsidRPr="000244CE">
        <w:rPr>
          <w:color w:val="000000"/>
        </w:rPr>
        <w:t>(“</w:t>
      </w:r>
      <w:r>
        <w:rPr>
          <w:color w:val="000000"/>
        </w:rPr>
        <w:t>Company X</w:t>
      </w:r>
      <w:r w:rsidRPr="000244CE">
        <w:rPr>
          <w:color w:val="000000"/>
        </w:rPr>
        <w:t>”) sets forth the terms and conditions of the confidential disclosure of certain information between the parties</w:t>
      </w:r>
      <w:r>
        <w:rPr>
          <w:color w:val="000000"/>
        </w:rPr>
        <w:t>.</w:t>
      </w:r>
    </w:p>
    <w:p w14:paraId="46E12D30" w14:textId="77777777" w:rsidR="003225F0" w:rsidRDefault="003225F0">
      <w:pPr>
        <w:pStyle w:val="Textkrper"/>
        <w:kinsoku w:val="0"/>
        <w:overflowPunct w:val="0"/>
        <w:spacing w:before="11"/>
        <w:rPr>
          <w:sz w:val="23"/>
          <w:szCs w:val="23"/>
        </w:rPr>
      </w:pPr>
    </w:p>
    <w:p w14:paraId="478F749C" w14:textId="15B13CDC" w:rsidR="003225F0" w:rsidRDefault="00832EF1">
      <w:pPr>
        <w:pStyle w:val="Textkrper"/>
        <w:kinsoku w:val="0"/>
        <w:overflowPunct w:val="0"/>
        <w:ind w:left="100"/>
      </w:pPr>
      <w:r>
        <w:t>Company</w:t>
      </w:r>
      <w:r w:rsidR="003225F0">
        <w:t xml:space="preserve"> and </w:t>
      </w:r>
      <w:r w:rsidR="00CB7CCE">
        <w:t>Company X</w:t>
      </w:r>
      <w:r w:rsidR="003225F0">
        <w:t xml:space="preserve"> agree as follows:</w:t>
      </w:r>
    </w:p>
    <w:p w14:paraId="65796D45" w14:textId="77777777" w:rsidR="003225F0" w:rsidRDefault="003225F0">
      <w:pPr>
        <w:pStyle w:val="Textkrper"/>
        <w:kinsoku w:val="0"/>
        <w:overflowPunct w:val="0"/>
        <w:spacing w:before="11"/>
        <w:rPr>
          <w:sz w:val="23"/>
          <w:szCs w:val="23"/>
        </w:rPr>
      </w:pPr>
    </w:p>
    <w:p w14:paraId="7E61DFC8" w14:textId="6959D193" w:rsidR="003225F0" w:rsidRDefault="00AF1134">
      <w:pPr>
        <w:pStyle w:val="Listenabsatz"/>
        <w:numPr>
          <w:ilvl w:val="0"/>
          <w:numId w:val="1"/>
        </w:numPr>
        <w:tabs>
          <w:tab w:val="left" w:pos="1180"/>
        </w:tabs>
        <w:kinsoku w:val="0"/>
        <w:overflowPunct w:val="0"/>
        <w:ind w:right="99" w:firstLine="720"/>
      </w:pPr>
      <w:r>
        <w:t xml:space="preserve">The </w:t>
      </w:r>
      <w:r w:rsidR="003225F0">
        <w:t>parties</w:t>
      </w:r>
      <w:r w:rsidR="003225F0">
        <w:rPr>
          <w:spacing w:val="-20"/>
        </w:rPr>
        <w:t xml:space="preserve"> </w:t>
      </w:r>
      <w:r w:rsidR="003225F0">
        <w:t>wish</w:t>
      </w:r>
      <w:r w:rsidR="003225F0">
        <w:rPr>
          <w:spacing w:val="-18"/>
        </w:rPr>
        <w:t xml:space="preserve"> </w:t>
      </w:r>
      <w:r w:rsidR="003225F0">
        <w:t>to</w:t>
      </w:r>
      <w:r w:rsidR="003225F0">
        <w:rPr>
          <w:spacing w:val="-16"/>
        </w:rPr>
        <w:t xml:space="preserve"> </w:t>
      </w:r>
      <w:r w:rsidR="003225F0">
        <w:t>entertain</w:t>
      </w:r>
      <w:r w:rsidR="003225F0">
        <w:rPr>
          <w:spacing w:val="-18"/>
        </w:rPr>
        <w:t xml:space="preserve"> </w:t>
      </w:r>
      <w:r w:rsidR="003225F0">
        <w:t>a</w:t>
      </w:r>
      <w:r w:rsidR="003225F0">
        <w:rPr>
          <w:spacing w:val="-18"/>
        </w:rPr>
        <w:t xml:space="preserve"> </w:t>
      </w:r>
      <w:r w:rsidR="003225F0">
        <w:t>business</w:t>
      </w:r>
      <w:r w:rsidR="003225F0">
        <w:rPr>
          <w:spacing w:val="-18"/>
        </w:rPr>
        <w:t xml:space="preserve"> </w:t>
      </w:r>
      <w:r w:rsidR="003225F0">
        <w:t>opportunity</w:t>
      </w:r>
      <w:r w:rsidR="003225F0">
        <w:rPr>
          <w:spacing w:val="-18"/>
        </w:rPr>
        <w:t xml:space="preserve"> </w:t>
      </w:r>
      <w:r w:rsidR="003225F0">
        <w:t>of</w:t>
      </w:r>
      <w:r w:rsidR="003225F0">
        <w:rPr>
          <w:spacing w:val="-18"/>
        </w:rPr>
        <w:t xml:space="preserve"> </w:t>
      </w:r>
      <w:r w:rsidR="003225F0">
        <w:t>mutual</w:t>
      </w:r>
      <w:r w:rsidR="003225F0">
        <w:rPr>
          <w:spacing w:val="-18"/>
        </w:rPr>
        <w:t xml:space="preserve"> </w:t>
      </w:r>
      <w:r w:rsidR="003225F0">
        <w:t>interest</w:t>
      </w:r>
      <w:r w:rsidR="003225F0">
        <w:rPr>
          <w:spacing w:val="-15"/>
        </w:rPr>
        <w:t xml:space="preserve"> </w:t>
      </w:r>
      <w:r w:rsidR="003225F0">
        <w:t>and</w:t>
      </w:r>
      <w:r w:rsidR="003225F0">
        <w:rPr>
          <w:spacing w:val="-18"/>
        </w:rPr>
        <w:t xml:space="preserve"> </w:t>
      </w:r>
      <w:r w:rsidR="003225F0">
        <w:t>in</w:t>
      </w:r>
      <w:r w:rsidR="003225F0">
        <w:rPr>
          <w:spacing w:val="-16"/>
        </w:rPr>
        <w:t xml:space="preserve"> </w:t>
      </w:r>
      <w:r w:rsidR="003225F0">
        <w:t>connection with this opportunity, each party may disclose to the other certain confidential technical and business</w:t>
      </w:r>
      <w:r w:rsidR="003225F0">
        <w:rPr>
          <w:spacing w:val="-8"/>
        </w:rPr>
        <w:t xml:space="preserve"> </w:t>
      </w:r>
      <w:r w:rsidR="003225F0">
        <w:t>information</w:t>
      </w:r>
      <w:r w:rsidR="003225F0">
        <w:rPr>
          <w:spacing w:val="-8"/>
        </w:rPr>
        <w:t xml:space="preserve"> </w:t>
      </w:r>
      <w:r w:rsidR="003225F0">
        <w:t>which</w:t>
      </w:r>
      <w:r w:rsidR="003225F0">
        <w:rPr>
          <w:spacing w:val="-8"/>
        </w:rPr>
        <w:t xml:space="preserve"> </w:t>
      </w:r>
      <w:r w:rsidR="003225F0">
        <w:t>the</w:t>
      </w:r>
      <w:r w:rsidR="003225F0">
        <w:rPr>
          <w:spacing w:val="-11"/>
        </w:rPr>
        <w:t xml:space="preserve"> </w:t>
      </w:r>
      <w:r w:rsidR="003225F0">
        <w:t>disclosing</w:t>
      </w:r>
      <w:r w:rsidR="003225F0">
        <w:rPr>
          <w:spacing w:val="-8"/>
        </w:rPr>
        <w:t xml:space="preserve"> </w:t>
      </w:r>
      <w:r w:rsidR="003225F0">
        <w:t>party</w:t>
      </w:r>
      <w:r w:rsidR="003225F0">
        <w:rPr>
          <w:spacing w:val="-8"/>
        </w:rPr>
        <w:t xml:space="preserve"> </w:t>
      </w:r>
      <w:r w:rsidR="003225F0">
        <w:t>desires</w:t>
      </w:r>
      <w:r w:rsidR="003225F0">
        <w:rPr>
          <w:spacing w:val="-8"/>
        </w:rPr>
        <w:t xml:space="preserve"> </w:t>
      </w:r>
      <w:r w:rsidR="003225F0">
        <w:t>the</w:t>
      </w:r>
      <w:r w:rsidR="003225F0">
        <w:rPr>
          <w:spacing w:val="-11"/>
        </w:rPr>
        <w:t xml:space="preserve"> </w:t>
      </w:r>
      <w:r w:rsidR="003225F0">
        <w:t>receiving</w:t>
      </w:r>
      <w:r w:rsidR="003225F0">
        <w:rPr>
          <w:spacing w:val="-8"/>
        </w:rPr>
        <w:t xml:space="preserve"> </w:t>
      </w:r>
      <w:r w:rsidR="003225F0">
        <w:t>party</w:t>
      </w:r>
      <w:r w:rsidR="003225F0">
        <w:rPr>
          <w:spacing w:val="-6"/>
        </w:rPr>
        <w:t xml:space="preserve"> </w:t>
      </w:r>
      <w:r w:rsidR="003225F0">
        <w:t>to</w:t>
      </w:r>
      <w:r w:rsidR="003225F0">
        <w:rPr>
          <w:spacing w:val="-8"/>
        </w:rPr>
        <w:t xml:space="preserve"> </w:t>
      </w:r>
      <w:r w:rsidR="003225F0">
        <w:t>treat</w:t>
      </w:r>
      <w:r w:rsidR="003225F0">
        <w:rPr>
          <w:spacing w:val="-10"/>
        </w:rPr>
        <w:t xml:space="preserve"> </w:t>
      </w:r>
      <w:r w:rsidR="003225F0">
        <w:t>as</w:t>
      </w:r>
      <w:r w:rsidR="003225F0">
        <w:rPr>
          <w:spacing w:val="-8"/>
        </w:rPr>
        <w:t xml:space="preserve"> </w:t>
      </w:r>
      <w:r w:rsidR="003225F0">
        <w:t>confidential. The party from time to time disclosing Confidential Information, as herein defined, shall be referred to as “Discloser” with respect to such Confidential Information and the party from time to</w:t>
      </w:r>
      <w:r w:rsidR="003225F0">
        <w:rPr>
          <w:spacing w:val="-3"/>
        </w:rPr>
        <w:t xml:space="preserve"> </w:t>
      </w:r>
      <w:r w:rsidR="003225F0">
        <w:t>time</w:t>
      </w:r>
      <w:r w:rsidR="003225F0">
        <w:rPr>
          <w:spacing w:val="-7"/>
        </w:rPr>
        <w:t xml:space="preserve"> </w:t>
      </w:r>
      <w:r w:rsidR="003225F0">
        <w:t>receiving</w:t>
      </w:r>
      <w:r w:rsidR="003225F0">
        <w:rPr>
          <w:spacing w:val="-3"/>
        </w:rPr>
        <w:t xml:space="preserve"> </w:t>
      </w:r>
      <w:r w:rsidR="003225F0">
        <w:t>such</w:t>
      </w:r>
      <w:r w:rsidR="003225F0">
        <w:rPr>
          <w:spacing w:val="-3"/>
        </w:rPr>
        <w:t xml:space="preserve"> </w:t>
      </w:r>
      <w:r w:rsidR="003225F0">
        <w:t>Confidential</w:t>
      </w:r>
      <w:r w:rsidR="003225F0">
        <w:rPr>
          <w:spacing w:val="-3"/>
        </w:rPr>
        <w:t xml:space="preserve"> </w:t>
      </w:r>
      <w:r w:rsidR="003225F0">
        <w:t>Information</w:t>
      </w:r>
      <w:r w:rsidR="003225F0">
        <w:rPr>
          <w:spacing w:val="-3"/>
        </w:rPr>
        <w:t xml:space="preserve"> </w:t>
      </w:r>
      <w:r w:rsidR="003225F0">
        <w:t>shall</w:t>
      </w:r>
      <w:r w:rsidR="003225F0">
        <w:rPr>
          <w:spacing w:val="-3"/>
        </w:rPr>
        <w:t xml:space="preserve"> </w:t>
      </w:r>
      <w:r w:rsidR="003225F0">
        <w:t>be</w:t>
      </w:r>
      <w:r w:rsidR="003225F0">
        <w:rPr>
          <w:spacing w:val="-3"/>
        </w:rPr>
        <w:t xml:space="preserve"> </w:t>
      </w:r>
      <w:r w:rsidR="003225F0">
        <w:t>referred</w:t>
      </w:r>
      <w:r w:rsidR="003225F0">
        <w:rPr>
          <w:spacing w:val="-7"/>
        </w:rPr>
        <w:t xml:space="preserve"> </w:t>
      </w:r>
      <w:r w:rsidR="003225F0">
        <w:t>to</w:t>
      </w:r>
      <w:r w:rsidR="003225F0">
        <w:rPr>
          <w:spacing w:val="-1"/>
        </w:rPr>
        <w:t xml:space="preserve"> </w:t>
      </w:r>
      <w:r w:rsidR="003225F0">
        <w:t>as</w:t>
      </w:r>
      <w:r w:rsidR="003225F0">
        <w:rPr>
          <w:spacing w:val="-7"/>
        </w:rPr>
        <w:t xml:space="preserve"> </w:t>
      </w:r>
      <w:r w:rsidR="003225F0">
        <w:t>“Recipient”</w:t>
      </w:r>
      <w:r w:rsidR="003225F0">
        <w:rPr>
          <w:spacing w:val="-3"/>
        </w:rPr>
        <w:t xml:space="preserve"> </w:t>
      </w:r>
      <w:r w:rsidR="003225F0">
        <w:t>with</w:t>
      </w:r>
      <w:r w:rsidR="003225F0">
        <w:rPr>
          <w:spacing w:val="-3"/>
        </w:rPr>
        <w:t xml:space="preserve"> </w:t>
      </w:r>
      <w:r w:rsidR="003225F0">
        <w:t>respect</w:t>
      </w:r>
      <w:r w:rsidR="003225F0">
        <w:rPr>
          <w:spacing w:val="-1"/>
        </w:rPr>
        <w:t xml:space="preserve"> </w:t>
      </w:r>
      <w:r w:rsidR="003225F0">
        <w:t>to such Confidential</w:t>
      </w:r>
      <w:r w:rsidR="003225F0">
        <w:rPr>
          <w:spacing w:val="-10"/>
        </w:rPr>
        <w:t xml:space="preserve"> </w:t>
      </w:r>
      <w:r w:rsidR="003225F0">
        <w:t>Information.</w:t>
      </w:r>
    </w:p>
    <w:p w14:paraId="0BD2F532" w14:textId="77777777" w:rsidR="003225F0" w:rsidRDefault="003225F0">
      <w:pPr>
        <w:pStyle w:val="Textkrper"/>
        <w:kinsoku w:val="0"/>
        <w:overflowPunct w:val="0"/>
        <w:spacing w:before="11"/>
        <w:rPr>
          <w:sz w:val="23"/>
          <w:szCs w:val="23"/>
        </w:rPr>
      </w:pPr>
    </w:p>
    <w:p w14:paraId="37152441" w14:textId="77777777" w:rsidR="003225F0" w:rsidRDefault="003225F0">
      <w:pPr>
        <w:pStyle w:val="Listenabsatz"/>
        <w:numPr>
          <w:ilvl w:val="0"/>
          <w:numId w:val="1"/>
        </w:numPr>
        <w:tabs>
          <w:tab w:val="left" w:pos="1180"/>
        </w:tabs>
        <w:kinsoku w:val="0"/>
        <w:overflowPunct w:val="0"/>
        <w:ind w:right="102" w:firstLine="720"/>
      </w:pPr>
      <w:r>
        <w:t>“Confidential Information” shall mean all information disclosed to Recipient by Discloser or their respective representatives (including affiliates, subsidiaries and affiliated companies) in any manner including, without limitation, information in tangible or intangible form, relating to or including: business, product, marketing, licensing or sales activities, policies, practices, outlooks, studies, reports, analyses, strategies or forecasts, finances, revenue, pricing, costs or profits, released or unreleased products including, but not limited to, software, hardware, development, research, designs, specifications, performance characteristics, source code, code, formulas,</w:t>
      </w:r>
      <w:r>
        <w:rPr>
          <w:spacing w:val="-16"/>
        </w:rPr>
        <w:t xml:space="preserve"> </w:t>
      </w:r>
      <w:r>
        <w:t>algorithms,</w:t>
      </w:r>
      <w:r>
        <w:rPr>
          <w:spacing w:val="-16"/>
        </w:rPr>
        <w:t xml:space="preserve"> </w:t>
      </w:r>
      <w:r>
        <w:t>data,</w:t>
      </w:r>
      <w:r>
        <w:rPr>
          <w:spacing w:val="-16"/>
        </w:rPr>
        <w:t xml:space="preserve"> </w:t>
      </w:r>
      <w:r>
        <w:t>techniques,</w:t>
      </w:r>
      <w:r>
        <w:rPr>
          <w:spacing w:val="-16"/>
        </w:rPr>
        <w:t xml:space="preserve"> </w:t>
      </w:r>
      <w:r>
        <w:t>processes,</w:t>
      </w:r>
      <w:r>
        <w:rPr>
          <w:spacing w:val="-13"/>
        </w:rPr>
        <w:t xml:space="preserve"> </w:t>
      </w:r>
      <w:r>
        <w:t>inventions,</w:t>
      </w:r>
      <w:r>
        <w:rPr>
          <w:spacing w:val="-16"/>
        </w:rPr>
        <w:t xml:space="preserve"> </w:t>
      </w:r>
      <w:r>
        <w:t>testing</w:t>
      </w:r>
      <w:r>
        <w:rPr>
          <w:spacing w:val="-16"/>
        </w:rPr>
        <w:t xml:space="preserve"> </w:t>
      </w:r>
      <w:r>
        <w:t>strategies,</w:t>
      </w:r>
      <w:r>
        <w:rPr>
          <w:spacing w:val="-16"/>
        </w:rPr>
        <w:t xml:space="preserve"> </w:t>
      </w:r>
      <w:r>
        <w:t>industry,</w:t>
      </w:r>
      <w:r>
        <w:rPr>
          <w:spacing w:val="-16"/>
        </w:rPr>
        <w:t xml:space="preserve"> </w:t>
      </w:r>
      <w:r>
        <w:t>customer or consumer information and third party confidential information, and all copies thereof, whether created by Discloser or</w:t>
      </w:r>
      <w:r>
        <w:rPr>
          <w:spacing w:val="-16"/>
        </w:rPr>
        <w:t xml:space="preserve"> </w:t>
      </w:r>
      <w:r>
        <w:t>Recipient</w:t>
      </w:r>
      <w:r w:rsidR="00BD1DA3">
        <w:t xml:space="preserve">; </w:t>
      </w:r>
      <w:r w:rsidR="00BD1DA3" w:rsidRPr="00BD1DA3">
        <w:rPr>
          <w:color w:val="000000"/>
        </w:rPr>
        <w:t xml:space="preserve">including, without limitation, research, development, business plans, marketing plans, financial condition, assets, liabilities, operations or systems, information related to technology, computer programs and software (including but not limited to code, software output, screen displays, file hierarchies, graphics and user interfaces), formulas, data, specifications, schematics, inventions, techniques, product designs, and product descriptions which is disclosed by such party (the “Disclosing Party”) or its Representatives (as defined below) to the other party hereto (the “Receiving Party”) or its Representatives and: (a) is identified as proprietary by means of a written legend, or (b) if disclosed orally or in a form that is not susceptible of being provided with a written legend, is identified as proprietary at the time of initial disclosure and reduced to written form and provided to the Receiving Party within 30 days of initial disclosure.  In addition, all notes, memoranda, analyses, compilations, forecasts, studies or other materials prepared by the Receiving Party which contain, reflect or are based upon, in whole or in part, Proprietary Information shall also be considered Proprietary Information including as is defined under the Pennsylvania </w:t>
      </w:r>
      <w:r w:rsidR="00BD1DA3" w:rsidRPr="00BD1DA3">
        <w:rPr>
          <w:spacing w:val="-3"/>
        </w:rPr>
        <w:t xml:space="preserve">Uniform Trade Secrets Act, 12 </w:t>
      </w:r>
      <w:proofErr w:type="spellStart"/>
      <w:r w:rsidR="00BD1DA3" w:rsidRPr="00BD1DA3">
        <w:rPr>
          <w:spacing w:val="-3"/>
        </w:rPr>
        <w:t>Pa.C.S.A</w:t>
      </w:r>
      <w:proofErr w:type="spellEnd"/>
      <w:r w:rsidR="00BD1DA3" w:rsidRPr="00BD1DA3">
        <w:rPr>
          <w:spacing w:val="-3"/>
        </w:rPr>
        <w:t>. § 5301 et. seq</w:t>
      </w:r>
      <w:r w:rsidR="00BD1DA3" w:rsidRPr="00BD1DA3">
        <w:rPr>
          <w:color w:val="000000"/>
        </w:rPr>
        <w:t xml:space="preserve">. Proprietary Information shall not include any information that (a) is already known to the Receiving Party at the time of its disclosure without obligation of confidentiality; (b) is independently developed by the Receiving Party without use or resort to such Proprietary Information; (c) is or becomes publicly known through no wrongful act of the Receiving Party; or (d) the Receiving Party subsequently and rightfully receives from a third party who is not under an obligation of confidentiality.  For purposes of this Agreement (a) “Representative” shall mean, as to any person, </w:t>
      </w:r>
      <w:r w:rsidR="00BD1DA3" w:rsidRPr="00BD1DA3">
        <w:rPr>
          <w:color w:val="000000"/>
        </w:rPr>
        <w:lastRenderedPageBreak/>
        <w:t xml:space="preserve">its directors, officers, employees, agents and advisors (including, without limitation, financial advisors, attorneys and accountants); and (b) “person” shall be broadly interpreted to include, without limitation, any corporation, company, partnership, other entity or individual.  </w:t>
      </w:r>
    </w:p>
    <w:p w14:paraId="411CA815" w14:textId="77777777" w:rsidR="003225F0" w:rsidRDefault="003225F0">
      <w:pPr>
        <w:pStyle w:val="Textkrper"/>
        <w:kinsoku w:val="0"/>
        <w:overflowPunct w:val="0"/>
        <w:spacing w:before="11"/>
        <w:rPr>
          <w:sz w:val="23"/>
          <w:szCs w:val="23"/>
        </w:rPr>
      </w:pPr>
    </w:p>
    <w:p w14:paraId="0368F8A3" w14:textId="5315FCC8" w:rsidR="003225F0" w:rsidRDefault="003225F0">
      <w:pPr>
        <w:pStyle w:val="Listenabsatz"/>
        <w:numPr>
          <w:ilvl w:val="0"/>
          <w:numId w:val="1"/>
        </w:numPr>
        <w:tabs>
          <w:tab w:val="left" w:pos="1180"/>
        </w:tabs>
        <w:kinsoku w:val="0"/>
        <w:overflowPunct w:val="0"/>
        <w:ind w:right="106" w:firstLine="720"/>
      </w:pPr>
      <w:r>
        <w:t>Confidential Information shall not include any information that (a) was in Recipient's possession, without obligation of confidentiality, prior to disclosure</w:t>
      </w:r>
      <w:r>
        <w:rPr>
          <w:spacing w:val="-5"/>
        </w:rPr>
        <w:t xml:space="preserve"> </w:t>
      </w:r>
      <w:r>
        <w:t>by</w:t>
      </w:r>
      <w:r>
        <w:rPr>
          <w:spacing w:val="-5"/>
        </w:rPr>
        <w:t xml:space="preserve"> </w:t>
      </w:r>
      <w:r>
        <w:t>Discloser</w:t>
      </w:r>
      <w:r>
        <w:rPr>
          <w:spacing w:val="-5"/>
        </w:rPr>
        <w:t xml:space="preserve"> </w:t>
      </w:r>
      <w:r>
        <w:t>hereunder;</w:t>
      </w:r>
      <w:r>
        <w:rPr>
          <w:spacing w:val="-5"/>
        </w:rPr>
        <w:t xml:space="preserve"> </w:t>
      </w:r>
      <w:r>
        <w:t>(b)</w:t>
      </w:r>
      <w:r>
        <w:rPr>
          <w:spacing w:val="-5"/>
        </w:rPr>
        <w:t xml:space="preserve"> </w:t>
      </w:r>
      <w:r>
        <w:t>was</w:t>
      </w:r>
      <w:r>
        <w:rPr>
          <w:spacing w:val="-3"/>
        </w:rPr>
        <w:t xml:space="preserve"> </w:t>
      </w:r>
      <w:r>
        <w:t>generally</w:t>
      </w:r>
      <w:r>
        <w:rPr>
          <w:spacing w:val="-5"/>
        </w:rPr>
        <w:t xml:space="preserve"> </w:t>
      </w:r>
      <w:r>
        <w:t>known,</w:t>
      </w:r>
      <w:r>
        <w:rPr>
          <w:spacing w:val="-5"/>
        </w:rPr>
        <w:t xml:space="preserve"> </w:t>
      </w:r>
      <w:r>
        <w:t>in</w:t>
      </w:r>
      <w:r>
        <w:rPr>
          <w:spacing w:val="-5"/>
        </w:rPr>
        <w:t xml:space="preserve"> </w:t>
      </w:r>
      <w:r>
        <w:t>the</w:t>
      </w:r>
      <w:r>
        <w:rPr>
          <w:spacing w:val="-5"/>
        </w:rPr>
        <w:t xml:space="preserve"> </w:t>
      </w:r>
      <w:r>
        <w:t>trade</w:t>
      </w:r>
      <w:r>
        <w:rPr>
          <w:spacing w:val="-3"/>
        </w:rPr>
        <w:t xml:space="preserve"> </w:t>
      </w:r>
      <w:r>
        <w:t>or</w:t>
      </w:r>
      <w:r>
        <w:rPr>
          <w:spacing w:val="-7"/>
        </w:rPr>
        <w:t xml:space="preserve"> </w:t>
      </w:r>
      <w:r>
        <w:t>business</w:t>
      </w:r>
      <w:r>
        <w:rPr>
          <w:spacing w:val="-2"/>
        </w:rPr>
        <w:t xml:space="preserve"> </w:t>
      </w:r>
      <w:r>
        <w:t>in</w:t>
      </w:r>
      <w:r>
        <w:rPr>
          <w:spacing w:val="-5"/>
        </w:rPr>
        <w:t xml:space="preserve"> </w:t>
      </w:r>
      <w:r>
        <w:t>which</w:t>
      </w:r>
      <w:r>
        <w:rPr>
          <w:spacing w:val="-7"/>
        </w:rPr>
        <w:t xml:space="preserve"> </w:t>
      </w:r>
      <w:r>
        <w:t>it</w:t>
      </w:r>
      <w:r>
        <w:rPr>
          <w:spacing w:val="-5"/>
        </w:rPr>
        <w:t xml:space="preserve"> </w:t>
      </w:r>
      <w:r>
        <w:t>is practiced by Discloser, at the time of disclosure to Recipient hereunder, or becomes so generally known after such disclosure, through no act of Recipient or its employees; (c) has come into the possession</w:t>
      </w:r>
      <w:r>
        <w:rPr>
          <w:spacing w:val="-10"/>
        </w:rPr>
        <w:t xml:space="preserve"> </w:t>
      </w:r>
      <w:r>
        <w:t>of</w:t>
      </w:r>
      <w:r>
        <w:rPr>
          <w:spacing w:val="-10"/>
        </w:rPr>
        <w:t xml:space="preserve"> </w:t>
      </w:r>
      <w:r>
        <w:t>Recipient</w:t>
      </w:r>
      <w:r>
        <w:rPr>
          <w:spacing w:val="-10"/>
        </w:rPr>
        <w:t xml:space="preserve"> </w:t>
      </w:r>
      <w:r>
        <w:t>from</w:t>
      </w:r>
      <w:r>
        <w:rPr>
          <w:spacing w:val="-10"/>
        </w:rPr>
        <w:t xml:space="preserve"> </w:t>
      </w:r>
      <w:r>
        <w:t>a</w:t>
      </w:r>
      <w:r>
        <w:rPr>
          <w:spacing w:val="-12"/>
        </w:rPr>
        <w:t xml:space="preserve"> </w:t>
      </w:r>
      <w:r>
        <w:t>third</w:t>
      </w:r>
      <w:r>
        <w:rPr>
          <w:spacing w:val="-12"/>
        </w:rPr>
        <w:t xml:space="preserve"> </w:t>
      </w:r>
      <w:r>
        <w:t>party</w:t>
      </w:r>
      <w:r>
        <w:rPr>
          <w:spacing w:val="-8"/>
        </w:rPr>
        <w:t xml:space="preserve"> </w:t>
      </w:r>
      <w:r>
        <w:t>who</w:t>
      </w:r>
      <w:r>
        <w:rPr>
          <w:spacing w:val="-8"/>
        </w:rPr>
        <w:t xml:space="preserve"> </w:t>
      </w:r>
      <w:r>
        <w:t>is</w:t>
      </w:r>
      <w:r>
        <w:rPr>
          <w:spacing w:val="-12"/>
        </w:rPr>
        <w:t xml:space="preserve"> </w:t>
      </w:r>
      <w:r>
        <w:t>not</w:t>
      </w:r>
      <w:r>
        <w:rPr>
          <w:spacing w:val="-10"/>
        </w:rPr>
        <w:t xml:space="preserve"> </w:t>
      </w:r>
      <w:r>
        <w:t>under</w:t>
      </w:r>
      <w:r>
        <w:rPr>
          <w:spacing w:val="-10"/>
        </w:rPr>
        <w:t xml:space="preserve"> </w:t>
      </w:r>
      <w:r>
        <w:t>any</w:t>
      </w:r>
      <w:r>
        <w:rPr>
          <w:spacing w:val="-10"/>
        </w:rPr>
        <w:t xml:space="preserve"> </w:t>
      </w:r>
      <w:r>
        <w:t>obligation</w:t>
      </w:r>
      <w:r>
        <w:rPr>
          <w:spacing w:val="-10"/>
        </w:rPr>
        <w:t xml:space="preserve"> </w:t>
      </w:r>
      <w:r>
        <w:t>to</w:t>
      </w:r>
      <w:r>
        <w:rPr>
          <w:spacing w:val="-12"/>
        </w:rPr>
        <w:t xml:space="preserve"> </w:t>
      </w:r>
      <w:r>
        <w:t>Discloser</w:t>
      </w:r>
      <w:r>
        <w:rPr>
          <w:spacing w:val="-12"/>
        </w:rPr>
        <w:t xml:space="preserve"> </w:t>
      </w:r>
      <w:r>
        <w:t>to</w:t>
      </w:r>
      <w:r>
        <w:rPr>
          <w:spacing w:val="-8"/>
        </w:rPr>
        <w:t xml:space="preserve"> </w:t>
      </w:r>
      <w:r>
        <w:t>maintain the confidentiality of such information; (d) was developed by Recipient independently of and without reference to Confidential Information or information that Discloser has disclosed in confidence</w:t>
      </w:r>
      <w:r>
        <w:rPr>
          <w:spacing w:val="-12"/>
        </w:rPr>
        <w:t xml:space="preserve"> </w:t>
      </w:r>
      <w:r>
        <w:t>to</w:t>
      </w:r>
      <w:r>
        <w:rPr>
          <w:spacing w:val="-12"/>
        </w:rPr>
        <w:t xml:space="preserve"> </w:t>
      </w:r>
      <w:r>
        <w:t>any</w:t>
      </w:r>
      <w:r>
        <w:rPr>
          <w:spacing w:val="-12"/>
        </w:rPr>
        <w:t xml:space="preserve"> </w:t>
      </w:r>
      <w:r>
        <w:t>third</w:t>
      </w:r>
      <w:r>
        <w:rPr>
          <w:spacing w:val="-12"/>
        </w:rPr>
        <w:t xml:space="preserve"> </w:t>
      </w:r>
      <w:r>
        <w:t>party.</w:t>
      </w:r>
      <w:r>
        <w:rPr>
          <w:spacing w:val="-10"/>
        </w:rPr>
        <w:t xml:space="preserve"> </w:t>
      </w:r>
      <w:r>
        <w:t>If</w:t>
      </w:r>
      <w:r>
        <w:rPr>
          <w:spacing w:val="-15"/>
        </w:rPr>
        <w:t xml:space="preserve"> </w:t>
      </w:r>
      <w:r>
        <w:t>a</w:t>
      </w:r>
      <w:r>
        <w:rPr>
          <w:spacing w:val="-12"/>
        </w:rPr>
        <w:t xml:space="preserve"> </w:t>
      </w:r>
      <w:r>
        <w:t>particular</w:t>
      </w:r>
      <w:r>
        <w:rPr>
          <w:spacing w:val="-15"/>
        </w:rPr>
        <w:t xml:space="preserve"> </w:t>
      </w:r>
      <w:r>
        <w:t>portion</w:t>
      </w:r>
      <w:r>
        <w:rPr>
          <w:spacing w:val="-12"/>
        </w:rPr>
        <w:t xml:space="preserve"> </w:t>
      </w:r>
      <w:r>
        <w:t>or</w:t>
      </w:r>
      <w:r>
        <w:rPr>
          <w:spacing w:val="-15"/>
        </w:rPr>
        <w:t xml:space="preserve"> </w:t>
      </w:r>
      <w:r>
        <w:t>aspect</w:t>
      </w:r>
      <w:r>
        <w:rPr>
          <w:spacing w:val="-14"/>
        </w:rPr>
        <w:t xml:space="preserve"> </w:t>
      </w:r>
      <w:r>
        <w:t>of</w:t>
      </w:r>
      <w:r>
        <w:rPr>
          <w:spacing w:val="-15"/>
        </w:rPr>
        <w:t xml:space="preserve"> </w:t>
      </w:r>
      <w:r>
        <w:t>Confidential</w:t>
      </w:r>
      <w:r>
        <w:rPr>
          <w:spacing w:val="-12"/>
        </w:rPr>
        <w:t xml:space="preserve"> </w:t>
      </w:r>
      <w:r>
        <w:t>Information</w:t>
      </w:r>
      <w:r>
        <w:rPr>
          <w:spacing w:val="-12"/>
        </w:rPr>
        <w:t xml:space="preserve"> </w:t>
      </w:r>
      <w:r>
        <w:t>becomes subject to any of the foregoing exceptions, all other portions or aspects of such information shall remain subject to all of the provisions of this</w:t>
      </w:r>
      <w:r>
        <w:rPr>
          <w:spacing w:val="-21"/>
        </w:rPr>
        <w:t xml:space="preserve"> </w:t>
      </w:r>
      <w:r>
        <w:t>Agreement.</w:t>
      </w:r>
    </w:p>
    <w:p w14:paraId="6D1731DF" w14:textId="77777777" w:rsidR="003225F0" w:rsidRDefault="003225F0">
      <w:pPr>
        <w:pStyle w:val="Textkrper"/>
        <w:kinsoku w:val="0"/>
        <w:overflowPunct w:val="0"/>
        <w:spacing w:before="11"/>
        <w:rPr>
          <w:sz w:val="23"/>
          <w:szCs w:val="23"/>
        </w:rPr>
      </w:pPr>
    </w:p>
    <w:p w14:paraId="2DE11BBE" w14:textId="77777777" w:rsidR="003225F0" w:rsidRDefault="003225F0" w:rsidP="00BD1DA3">
      <w:pPr>
        <w:pStyle w:val="Listenabsatz"/>
        <w:numPr>
          <w:ilvl w:val="0"/>
          <w:numId w:val="1"/>
        </w:numPr>
        <w:tabs>
          <w:tab w:val="left" w:pos="1180"/>
        </w:tabs>
        <w:kinsoku w:val="0"/>
        <w:overflowPunct w:val="0"/>
        <w:spacing w:after="240"/>
        <w:ind w:right="108" w:firstLine="720"/>
      </w:pPr>
      <w:r>
        <w:t>Except as expressly permitted herein, Recipient shall not disclose Confidential Information and shall prevent the disclosure of such information by Recipient's</w:t>
      </w:r>
      <w:r>
        <w:rPr>
          <w:spacing w:val="-32"/>
        </w:rPr>
        <w:t xml:space="preserve"> </w:t>
      </w:r>
      <w:r>
        <w:t>employees.</w:t>
      </w:r>
      <w:r w:rsidR="00BD1DA3">
        <w:t xml:space="preserve"> </w:t>
      </w:r>
    </w:p>
    <w:p w14:paraId="2FF218DF" w14:textId="51A35D91" w:rsidR="003225F0" w:rsidRDefault="003225F0">
      <w:pPr>
        <w:pStyle w:val="Listenabsatz"/>
        <w:numPr>
          <w:ilvl w:val="0"/>
          <w:numId w:val="1"/>
        </w:numPr>
        <w:tabs>
          <w:tab w:val="left" w:pos="1180"/>
        </w:tabs>
        <w:kinsoku w:val="0"/>
        <w:overflowPunct w:val="0"/>
        <w:spacing w:before="79"/>
        <w:ind w:right="106" w:firstLine="720"/>
      </w:pPr>
      <w:r>
        <w:t>Recipient shall use Confidential Information solely in connection with the possible business</w:t>
      </w:r>
      <w:r>
        <w:rPr>
          <w:spacing w:val="-17"/>
        </w:rPr>
        <w:t xml:space="preserve"> </w:t>
      </w:r>
      <w:r>
        <w:t>relationship</w:t>
      </w:r>
      <w:r>
        <w:rPr>
          <w:spacing w:val="-17"/>
        </w:rPr>
        <w:t xml:space="preserve"> </w:t>
      </w:r>
      <w:r>
        <w:t>between</w:t>
      </w:r>
      <w:r>
        <w:rPr>
          <w:spacing w:val="-15"/>
        </w:rPr>
        <w:t xml:space="preserve"> </w:t>
      </w:r>
      <w:r>
        <w:t>the</w:t>
      </w:r>
      <w:r>
        <w:rPr>
          <w:spacing w:val="-17"/>
        </w:rPr>
        <w:t xml:space="preserve"> </w:t>
      </w:r>
      <w:r>
        <w:t>parties.</w:t>
      </w:r>
      <w:r>
        <w:rPr>
          <w:spacing w:val="-17"/>
        </w:rPr>
        <w:t xml:space="preserve"> </w:t>
      </w:r>
      <w:r>
        <w:t>Recipient</w:t>
      </w:r>
      <w:r>
        <w:rPr>
          <w:spacing w:val="-17"/>
        </w:rPr>
        <w:t xml:space="preserve"> </w:t>
      </w:r>
      <w:r>
        <w:t>may</w:t>
      </w:r>
      <w:r>
        <w:rPr>
          <w:spacing w:val="-17"/>
        </w:rPr>
        <w:t xml:space="preserve"> </w:t>
      </w:r>
      <w:r>
        <w:t>not,</w:t>
      </w:r>
      <w:r>
        <w:rPr>
          <w:spacing w:val="-17"/>
        </w:rPr>
        <w:t xml:space="preserve"> </w:t>
      </w:r>
      <w:r>
        <w:t>and</w:t>
      </w:r>
      <w:r>
        <w:rPr>
          <w:spacing w:val="-17"/>
        </w:rPr>
        <w:t xml:space="preserve"> </w:t>
      </w:r>
      <w:r>
        <w:t>shall</w:t>
      </w:r>
      <w:r>
        <w:rPr>
          <w:spacing w:val="-17"/>
        </w:rPr>
        <w:t xml:space="preserve"> </w:t>
      </w:r>
      <w:r>
        <w:t>not</w:t>
      </w:r>
      <w:r>
        <w:rPr>
          <w:spacing w:val="-14"/>
        </w:rPr>
        <w:t xml:space="preserve"> </w:t>
      </w:r>
      <w:r>
        <w:t>allow</w:t>
      </w:r>
      <w:r>
        <w:rPr>
          <w:spacing w:val="-19"/>
        </w:rPr>
        <w:t xml:space="preserve"> </w:t>
      </w:r>
      <w:r>
        <w:t>anyone</w:t>
      </w:r>
      <w:r>
        <w:rPr>
          <w:spacing w:val="-15"/>
        </w:rPr>
        <w:t xml:space="preserve"> </w:t>
      </w:r>
      <w:r>
        <w:t>to,</w:t>
      </w:r>
      <w:r>
        <w:rPr>
          <w:spacing w:val="-17"/>
        </w:rPr>
        <w:t xml:space="preserve"> </w:t>
      </w:r>
      <w:r>
        <w:t>reverse engineer, cryptographically analyze, decompile, disassemble or otherwise seek to determine the operation</w:t>
      </w:r>
      <w:r>
        <w:rPr>
          <w:spacing w:val="-6"/>
        </w:rPr>
        <w:t xml:space="preserve"> </w:t>
      </w:r>
      <w:r>
        <w:t>of</w:t>
      </w:r>
      <w:r>
        <w:rPr>
          <w:spacing w:val="-6"/>
        </w:rPr>
        <w:t xml:space="preserve"> </w:t>
      </w:r>
      <w:r>
        <w:t>any</w:t>
      </w:r>
      <w:r>
        <w:rPr>
          <w:spacing w:val="-6"/>
        </w:rPr>
        <w:t xml:space="preserve"> </w:t>
      </w:r>
      <w:r>
        <w:t>Confidential</w:t>
      </w:r>
      <w:r>
        <w:rPr>
          <w:spacing w:val="-6"/>
        </w:rPr>
        <w:t xml:space="preserve"> </w:t>
      </w:r>
      <w:r>
        <w:t>Information.</w:t>
      </w:r>
      <w:r>
        <w:rPr>
          <w:spacing w:val="-6"/>
        </w:rPr>
        <w:t xml:space="preserve"> </w:t>
      </w:r>
      <w:r>
        <w:t>Recipient</w:t>
      </w:r>
      <w:r>
        <w:rPr>
          <w:spacing w:val="-6"/>
        </w:rPr>
        <w:t xml:space="preserve"> </w:t>
      </w:r>
      <w:r>
        <w:t>shall</w:t>
      </w:r>
      <w:r>
        <w:rPr>
          <w:spacing w:val="-6"/>
        </w:rPr>
        <w:t xml:space="preserve"> </w:t>
      </w:r>
      <w:r>
        <w:t>disclose</w:t>
      </w:r>
      <w:r>
        <w:rPr>
          <w:spacing w:val="-6"/>
        </w:rPr>
        <w:t xml:space="preserve"> </w:t>
      </w:r>
      <w:r>
        <w:t>Confidential</w:t>
      </w:r>
      <w:r>
        <w:rPr>
          <w:spacing w:val="-3"/>
        </w:rPr>
        <w:t xml:space="preserve"> </w:t>
      </w:r>
      <w:r>
        <w:t>Information</w:t>
      </w:r>
      <w:r>
        <w:rPr>
          <w:spacing w:val="-6"/>
        </w:rPr>
        <w:t xml:space="preserve"> </w:t>
      </w:r>
      <w:r>
        <w:t xml:space="preserve">only to those of its employees who have a need to know such information. </w:t>
      </w:r>
    </w:p>
    <w:p w14:paraId="75B0FC79" w14:textId="77777777" w:rsidR="003225F0" w:rsidRDefault="003225F0">
      <w:pPr>
        <w:pStyle w:val="Textkrper"/>
        <w:kinsoku w:val="0"/>
        <w:overflowPunct w:val="0"/>
        <w:spacing w:before="11"/>
        <w:rPr>
          <w:sz w:val="23"/>
          <w:szCs w:val="23"/>
        </w:rPr>
      </w:pPr>
    </w:p>
    <w:p w14:paraId="21D2A984" w14:textId="77777777" w:rsidR="003225F0" w:rsidRDefault="003225F0">
      <w:pPr>
        <w:pStyle w:val="Listenabsatz"/>
        <w:numPr>
          <w:ilvl w:val="0"/>
          <w:numId w:val="1"/>
        </w:numPr>
        <w:tabs>
          <w:tab w:val="left" w:pos="1180"/>
        </w:tabs>
        <w:kinsoku w:val="0"/>
        <w:overflowPunct w:val="0"/>
        <w:ind w:firstLine="720"/>
      </w:pPr>
      <w:r>
        <w:t>Recipient shall take all reasonable measures to protect the secrecy of and avoid disclosure and unauthorized use of Confidential Information. Without limiting the foregoing, Recipient</w:t>
      </w:r>
      <w:r>
        <w:rPr>
          <w:spacing w:val="-12"/>
        </w:rPr>
        <w:t xml:space="preserve"> </w:t>
      </w:r>
      <w:r>
        <w:t>shall</w:t>
      </w:r>
      <w:r>
        <w:rPr>
          <w:spacing w:val="-12"/>
        </w:rPr>
        <w:t xml:space="preserve"> </w:t>
      </w:r>
      <w:r>
        <w:t>take</w:t>
      </w:r>
      <w:r>
        <w:rPr>
          <w:spacing w:val="-14"/>
        </w:rPr>
        <w:t xml:space="preserve"> </w:t>
      </w:r>
      <w:r>
        <w:t>at</w:t>
      </w:r>
      <w:r>
        <w:rPr>
          <w:spacing w:val="-12"/>
        </w:rPr>
        <w:t xml:space="preserve"> </w:t>
      </w:r>
      <w:r>
        <w:t>least</w:t>
      </w:r>
      <w:r>
        <w:rPr>
          <w:spacing w:val="-12"/>
        </w:rPr>
        <w:t xml:space="preserve"> </w:t>
      </w:r>
      <w:r>
        <w:t>those</w:t>
      </w:r>
      <w:r>
        <w:rPr>
          <w:spacing w:val="-12"/>
        </w:rPr>
        <w:t xml:space="preserve"> </w:t>
      </w:r>
      <w:r>
        <w:t>measures</w:t>
      </w:r>
      <w:r>
        <w:rPr>
          <w:spacing w:val="-12"/>
        </w:rPr>
        <w:t xml:space="preserve"> </w:t>
      </w:r>
      <w:r>
        <w:t>that</w:t>
      </w:r>
      <w:r>
        <w:rPr>
          <w:spacing w:val="-14"/>
        </w:rPr>
        <w:t xml:space="preserve"> </w:t>
      </w:r>
      <w:r>
        <w:t>it</w:t>
      </w:r>
      <w:r>
        <w:rPr>
          <w:spacing w:val="-9"/>
        </w:rPr>
        <w:t xml:space="preserve"> </w:t>
      </w:r>
      <w:r>
        <w:t>takes</w:t>
      </w:r>
      <w:r>
        <w:rPr>
          <w:spacing w:val="-12"/>
        </w:rPr>
        <w:t xml:space="preserve"> </w:t>
      </w:r>
      <w:r>
        <w:t>to</w:t>
      </w:r>
      <w:r>
        <w:rPr>
          <w:spacing w:val="-12"/>
        </w:rPr>
        <w:t xml:space="preserve"> </w:t>
      </w:r>
      <w:r>
        <w:t>protect</w:t>
      </w:r>
      <w:r>
        <w:rPr>
          <w:spacing w:val="-14"/>
        </w:rPr>
        <w:t xml:space="preserve"> </w:t>
      </w:r>
      <w:r>
        <w:t>its</w:t>
      </w:r>
      <w:r>
        <w:rPr>
          <w:spacing w:val="-10"/>
        </w:rPr>
        <w:t xml:space="preserve"> </w:t>
      </w:r>
      <w:r>
        <w:t>own</w:t>
      </w:r>
      <w:r>
        <w:rPr>
          <w:spacing w:val="-12"/>
        </w:rPr>
        <w:t xml:space="preserve"> </w:t>
      </w:r>
      <w:r>
        <w:t>confidential</w:t>
      </w:r>
      <w:r>
        <w:rPr>
          <w:spacing w:val="-12"/>
        </w:rPr>
        <w:t xml:space="preserve"> </w:t>
      </w:r>
      <w:r>
        <w:t>information. Recipient shall not reverse engineer, disassemble or decompile any prototypes, software or other tangible objects which embody Discloser's Confidential Information and which are provided to Recipient</w:t>
      </w:r>
      <w:r>
        <w:rPr>
          <w:spacing w:val="-11"/>
        </w:rPr>
        <w:t xml:space="preserve"> </w:t>
      </w:r>
      <w:r>
        <w:t>hereunder.</w:t>
      </w:r>
    </w:p>
    <w:p w14:paraId="29BDF4A9" w14:textId="77777777" w:rsidR="003225F0" w:rsidRDefault="003225F0">
      <w:pPr>
        <w:pStyle w:val="Textkrper"/>
        <w:kinsoku w:val="0"/>
        <w:overflowPunct w:val="0"/>
        <w:spacing w:before="11"/>
        <w:rPr>
          <w:sz w:val="23"/>
          <w:szCs w:val="23"/>
        </w:rPr>
      </w:pPr>
    </w:p>
    <w:p w14:paraId="775FCAB6" w14:textId="77777777" w:rsidR="003225F0" w:rsidRDefault="003225F0">
      <w:pPr>
        <w:pStyle w:val="Listenabsatz"/>
        <w:numPr>
          <w:ilvl w:val="0"/>
          <w:numId w:val="1"/>
        </w:numPr>
        <w:tabs>
          <w:tab w:val="left" w:pos="1180"/>
        </w:tabs>
        <w:kinsoku w:val="0"/>
        <w:overflowPunct w:val="0"/>
        <w:ind w:firstLine="720"/>
      </w:pPr>
      <w:r>
        <w:t>Recipient agrees not to reproduce or copy by any means Confidential Information without Discloser's prior written permission in each case, except as reasonably required to accomplish the mutual business objectives of the two parties. Upon demand by Discloser at any time, Recipient shall return promptly to Discloser or destroy, at Discloser's option, all tangible materials that disclose or embody Confidential</w:t>
      </w:r>
      <w:r>
        <w:rPr>
          <w:spacing w:val="-20"/>
        </w:rPr>
        <w:t xml:space="preserve"> </w:t>
      </w:r>
      <w:r>
        <w:t>Information.</w:t>
      </w:r>
    </w:p>
    <w:p w14:paraId="30F0A7B9" w14:textId="77777777" w:rsidR="003225F0" w:rsidRDefault="003225F0">
      <w:pPr>
        <w:pStyle w:val="Textkrper"/>
        <w:kinsoku w:val="0"/>
        <w:overflowPunct w:val="0"/>
        <w:spacing w:before="11"/>
        <w:rPr>
          <w:sz w:val="23"/>
          <w:szCs w:val="23"/>
        </w:rPr>
      </w:pPr>
    </w:p>
    <w:p w14:paraId="1B5F2493" w14:textId="77777777" w:rsidR="003225F0" w:rsidRDefault="003225F0">
      <w:pPr>
        <w:pStyle w:val="Listenabsatz"/>
        <w:numPr>
          <w:ilvl w:val="0"/>
          <w:numId w:val="1"/>
        </w:numPr>
        <w:tabs>
          <w:tab w:val="left" w:pos="1180"/>
        </w:tabs>
        <w:kinsoku w:val="0"/>
        <w:overflowPunct w:val="0"/>
        <w:ind w:firstLine="720"/>
      </w:pPr>
      <w:r>
        <w:t>Recipient shall not remove any proprietary rights legend from, and shall, upon Discloser's reasonable request, add any proprietary legend to, materials disclosing or embodying Discloser’s Confidential</w:t>
      </w:r>
      <w:r>
        <w:rPr>
          <w:spacing w:val="-15"/>
        </w:rPr>
        <w:t xml:space="preserve"> </w:t>
      </w:r>
      <w:r>
        <w:t>Information.</w:t>
      </w:r>
    </w:p>
    <w:p w14:paraId="2C0AD001" w14:textId="77777777" w:rsidR="003225F0" w:rsidRDefault="003225F0">
      <w:pPr>
        <w:pStyle w:val="Textkrper"/>
        <w:kinsoku w:val="0"/>
        <w:overflowPunct w:val="0"/>
        <w:spacing w:before="11"/>
        <w:rPr>
          <w:sz w:val="23"/>
          <w:szCs w:val="23"/>
        </w:rPr>
      </w:pPr>
    </w:p>
    <w:p w14:paraId="35DA7D79" w14:textId="77777777" w:rsidR="003225F0" w:rsidRDefault="003225F0">
      <w:pPr>
        <w:pStyle w:val="Listenabsatz"/>
        <w:numPr>
          <w:ilvl w:val="0"/>
          <w:numId w:val="1"/>
        </w:numPr>
        <w:tabs>
          <w:tab w:val="left" w:pos="1180"/>
        </w:tabs>
        <w:kinsoku w:val="0"/>
        <w:overflowPunct w:val="0"/>
        <w:ind w:right="108" w:firstLine="720"/>
      </w:pPr>
      <w:r>
        <w:t>In the event that Recipient is ordered to disclose Discloser's Confidential Information pursuant to a judicial or governmental request, requirement or order, Recipient shall immediately notify Discloser and take reasonable steps to assist Discloser in contesting such request, requirement or order or otherwise protecting Discloser's</w:t>
      </w:r>
      <w:r>
        <w:rPr>
          <w:spacing w:val="-23"/>
        </w:rPr>
        <w:t xml:space="preserve"> </w:t>
      </w:r>
      <w:r>
        <w:t>rights.</w:t>
      </w:r>
    </w:p>
    <w:p w14:paraId="1A0C4CE6" w14:textId="77777777" w:rsidR="003225F0" w:rsidRDefault="003225F0">
      <w:pPr>
        <w:pStyle w:val="Textkrper"/>
        <w:kinsoku w:val="0"/>
        <w:overflowPunct w:val="0"/>
        <w:spacing w:before="11"/>
        <w:rPr>
          <w:sz w:val="23"/>
          <w:szCs w:val="23"/>
        </w:rPr>
      </w:pPr>
    </w:p>
    <w:p w14:paraId="64EEC109" w14:textId="77777777" w:rsidR="003225F0" w:rsidRDefault="003225F0">
      <w:pPr>
        <w:pStyle w:val="Listenabsatz"/>
        <w:numPr>
          <w:ilvl w:val="0"/>
          <w:numId w:val="1"/>
        </w:numPr>
        <w:tabs>
          <w:tab w:val="left" w:pos="1180"/>
        </w:tabs>
        <w:kinsoku w:val="0"/>
        <w:overflowPunct w:val="0"/>
        <w:ind w:right="109" w:firstLine="631"/>
      </w:pPr>
      <w:r>
        <w:t>Recipient</w:t>
      </w:r>
      <w:r>
        <w:rPr>
          <w:spacing w:val="-13"/>
        </w:rPr>
        <w:t xml:space="preserve"> </w:t>
      </w:r>
      <w:r>
        <w:t>acknowledges</w:t>
      </w:r>
      <w:r>
        <w:rPr>
          <w:spacing w:val="-13"/>
        </w:rPr>
        <w:t xml:space="preserve"> </w:t>
      </w:r>
      <w:r>
        <w:t>that</w:t>
      </w:r>
      <w:r>
        <w:rPr>
          <w:spacing w:val="-12"/>
        </w:rPr>
        <w:t xml:space="preserve"> </w:t>
      </w:r>
      <w:r>
        <w:t>Confidential</w:t>
      </w:r>
      <w:r>
        <w:rPr>
          <w:spacing w:val="-15"/>
        </w:rPr>
        <w:t xml:space="preserve"> </w:t>
      </w:r>
      <w:r>
        <w:t>Information</w:t>
      </w:r>
      <w:r>
        <w:rPr>
          <w:spacing w:val="-13"/>
        </w:rPr>
        <w:t xml:space="preserve"> </w:t>
      </w:r>
      <w:r>
        <w:t>may</w:t>
      </w:r>
      <w:r>
        <w:rPr>
          <w:spacing w:val="-13"/>
        </w:rPr>
        <w:t xml:space="preserve"> </w:t>
      </w:r>
      <w:r>
        <w:t>still</w:t>
      </w:r>
      <w:r>
        <w:rPr>
          <w:spacing w:val="-15"/>
        </w:rPr>
        <w:t xml:space="preserve"> </w:t>
      </w:r>
      <w:r>
        <w:t>be</w:t>
      </w:r>
      <w:r>
        <w:rPr>
          <w:spacing w:val="-15"/>
        </w:rPr>
        <w:t xml:space="preserve"> </w:t>
      </w:r>
      <w:r>
        <w:t>under</w:t>
      </w:r>
      <w:r>
        <w:rPr>
          <w:spacing w:val="-13"/>
        </w:rPr>
        <w:t xml:space="preserve"> </w:t>
      </w:r>
      <w:r>
        <w:t xml:space="preserve">development, </w:t>
      </w:r>
      <w:r>
        <w:lastRenderedPageBreak/>
        <w:t>or</w:t>
      </w:r>
      <w:r>
        <w:rPr>
          <w:spacing w:val="-15"/>
        </w:rPr>
        <w:t xml:space="preserve"> </w:t>
      </w:r>
      <w:r>
        <w:t>may</w:t>
      </w:r>
      <w:r>
        <w:rPr>
          <w:spacing w:val="-15"/>
        </w:rPr>
        <w:t xml:space="preserve"> </w:t>
      </w:r>
      <w:r>
        <w:t>be</w:t>
      </w:r>
      <w:r>
        <w:rPr>
          <w:spacing w:val="-17"/>
        </w:rPr>
        <w:t xml:space="preserve"> </w:t>
      </w:r>
      <w:r>
        <w:t>incomplete,</w:t>
      </w:r>
      <w:r>
        <w:rPr>
          <w:spacing w:val="-15"/>
        </w:rPr>
        <w:t xml:space="preserve"> </w:t>
      </w:r>
      <w:r>
        <w:t>and</w:t>
      </w:r>
      <w:r>
        <w:rPr>
          <w:spacing w:val="-15"/>
        </w:rPr>
        <w:t xml:space="preserve"> </w:t>
      </w:r>
      <w:r>
        <w:t>that</w:t>
      </w:r>
      <w:r>
        <w:rPr>
          <w:spacing w:val="-16"/>
        </w:rPr>
        <w:t xml:space="preserve"> </w:t>
      </w:r>
      <w:r>
        <w:t>such</w:t>
      </w:r>
      <w:r>
        <w:rPr>
          <w:spacing w:val="-15"/>
        </w:rPr>
        <w:t xml:space="preserve"> </w:t>
      </w:r>
      <w:r>
        <w:t>information</w:t>
      </w:r>
      <w:r>
        <w:rPr>
          <w:spacing w:val="-15"/>
        </w:rPr>
        <w:t xml:space="preserve"> </w:t>
      </w:r>
      <w:r>
        <w:t>may</w:t>
      </w:r>
      <w:r>
        <w:rPr>
          <w:spacing w:val="-15"/>
        </w:rPr>
        <w:t xml:space="preserve"> </w:t>
      </w:r>
      <w:r>
        <w:t>relate</w:t>
      </w:r>
      <w:r>
        <w:rPr>
          <w:spacing w:val="-14"/>
        </w:rPr>
        <w:t xml:space="preserve"> </w:t>
      </w:r>
      <w:r>
        <w:t>to</w:t>
      </w:r>
      <w:r>
        <w:rPr>
          <w:spacing w:val="-15"/>
        </w:rPr>
        <w:t xml:space="preserve"> </w:t>
      </w:r>
      <w:r>
        <w:t>products</w:t>
      </w:r>
      <w:r>
        <w:rPr>
          <w:spacing w:val="-15"/>
        </w:rPr>
        <w:t xml:space="preserve"> </w:t>
      </w:r>
      <w:r>
        <w:t>that</w:t>
      </w:r>
      <w:r>
        <w:rPr>
          <w:spacing w:val="-16"/>
        </w:rPr>
        <w:t xml:space="preserve"> </w:t>
      </w:r>
      <w:r>
        <w:t>are</w:t>
      </w:r>
      <w:r>
        <w:rPr>
          <w:spacing w:val="-17"/>
        </w:rPr>
        <w:t xml:space="preserve"> </w:t>
      </w:r>
      <w:r>
        <w:t>under</w:t>
      </w:r>
      <w:r>
        <w:rPr>
          <w:spacing w:val="-15"/>
        </w:rPr>
        <w:t xml:space="preserve"> </w:t>
      </w:r>
      <w:r>
        <w:t>development or</w:t>
      </w:r>
      <w:r>
        <w:rPr>
          <w:spacing w:val="-6"/>
        </w:rPr>
        <w:t xml:space="preserve"> </w:t>
      </w:r>
      <w:r>
        <w:t>are</w:t>
      </w:r>
      <w:r>
        <w:rPr>
          <w:spacing w:val="-6"/>
        </w:rPr>
        <w:t xml:space="preserve"> </w:t>
      </w:r>
      <w:r>
        <w:t>planned</w:t>
      </w:r>
      <w:r>
        <w:rPr>
          <w:spacing w:val="-6"/>
        </w:rPr>
        <w:t xml:space="preserve"> </w:t>
      </w:r>
      <w:r>
        <w:t>for</w:t>
      </w:r>
      <w:r>
        <w:rPr>
          <w:spacing w:val="-6"/>
        </w:rPr>
        <w:t xml:space="preserve"> </w:t>
      </w:r>
      <w:r>
        <w:t>development.</w:t>
      </w:r>
      <w:r>
        <w:rPr>
          <w:spacing w:val="-6"/>
        </w:rPr>
        <w:t xml:space="preserve"> </w:t>
      </w:r>
      <w:r>
        <w:t>DISCLOSER</w:t>
      </w:r>
      <w:r>
        <w:rPr>
          <w:spacing w:val="-6"/>
        </w:rPr>
        <w:t xml:space="preserve"> </w:t>
      </w:r>
      <w:r>
        <w:t>MAKES</w:t>
      </w:r>
      <w:r>
        <w:rPr>
          <w:spacing w:val="-6"/>
        </w:rPr>
        <w:t xml:space="preserve"> </w:t>
      </w:r>
      <w:r>
        <w:t>NO</w:t>
      </w:r>
      <w:r>
        <w:rPr>
          <w:spacing w:val="-6"/>
        </w:rPr>
        <w:t xml:space="preserve"> </w:t>
      </w:r>
      <w:r>
        <w:t>WARRANTIES</w:t>
      </w:r>
      <w:r>
        <w:rPr>
          <w:spacing w:val="-3"/>
        </w:rPr>
        <w:t xml:space="preserve"> </w:t>
      </w:r>
      <w:r>
        <w:t>REGARDING</w:t>
      </w:r>
      <w:r>
        <w:rPr>
          <w:spacing w:val="-4"/>
        </w:rPr>
        <w:t xml:space="preserve"> </w:t>
      </w:r>
      <w:r>
        <w:t>THE ACCURACY OF THIS CONFIDENTIAL INFORMATION. Discloser accepts no responsibility for any expenses, losses or action incurred or undertaken by Recipient as a result of Recipient's receipt or use of Confidential Information. DISCLOSER MAKES NO WARRANTIES OR REPRESENTATIONS THAT IT WILL INTRODUCE ANY PRODUCT RELATING TO CONFIDENTIAL</w:t>
      </w:r>
      <w:r>
        <w:rPr>
          <w:spacing w:val="-13"/>
        </w:rPr>
        <w:t xml:space="preserve"> </w:t>
      </w:r>
      <w:r>
        <w:t>INFORMATION.</w:t>
      </w:r>
    </w:p>
    <w:p w14:paraId="367059ED" w14:textId="77777777" w:rsidR="003225F0" w:rsidRDefault="003225F0">
      <w:pPr>
        <w:pStyle w:val="Textkrper"/>
        <w:kinsoku w:val="0"/>
        <w:overflowPunct w:val="0"/>
        <w:spacing w:before="11"/>
        <w:rPr>
          <w:sz w:val="23"/>
          <w:szCs w:val="23"/>
        </w:rPr>
      </w:pPr>
    </w:p>
    <w:p w14:paraId="0F36A2E8" w14:textId="57C3A05B" w:rsidR="003225F0" w:rsidRDefault="003225F0" w:rsidP="00BD1DA3">
      <w:pPr>
        <w:pStyle w:val="Listenabsatz"/>
        <w:numPr>
          <w:ilvl w:val="0"/>
          <w:numId w:val="1"/>
        </w:numPr>
        <w:tabs>
          <w:tab w:val="left" w:pos="1180"/>
        </w:tabs>
        <w:kinsoku w:val="0"/>
        <w:overflowPunct w:val="0"/>
        <w:spacing w:after="240"/>
        <w:ind w:right="102" w:firstLine="631"/>
      </w:pPr>
      <w:r>
        <w:t>This</w:t>
      </w:r>
      <w:r>
        <w:rPr>
          <w:spacing w:val="-12"/>
        </w:rPr>
        <w:t xml:space="preserve"> </w:t>
      </w:r>
      <w:r>
        <w:t>Agreement</w:t>
      </w:r>
      <w:r>
        <w:rPr>
          <w:spacing w:val="-12"/>
        </w:rPr>
        <w:t xml:space="preserve"> </w:t>
      </w:r>
      <w:r>
        <w:t>pertains</w:t>
      </w:r>
      <w:r>
        <w:rPr>
          <w:spacing w:val="-13"/>
        </w:rPr>
        <w:t xml:space="preserve"> </w:t>
      </w:r>
      <w:r>
        <w:t>to</w:t>
      </w:r>
      <w:r>
        <w:rPr>
          <w:spacing w:val="-12"/>
        </w:rPr>
        <w:t xml:space="preserve"> </w:t>
      </w:r>
      <w:r>
        <w:t>Confidential</w:t>
      </w:r>
      <w:r>
        <w:rPr>
          <w:spacing w:val="-13"/>
        </w:rPr>
        <w:t xml:space="preserve"> </w:t>
      </w:r>
      <w:r>
        <w:t>Information</w:t>
      </w:r>
      <w:r>
        <w:rPr>
          <w:spacing w:val="-13"/>
        </w:rPr>
        <w:t xml:space="preserve"> </w:t>
      </w:r>
      <w:r>
        <w:t>that</w:t>
      </w:r>
      <w:r>
        <w:rPr>
          <w:spacing w:val="-12"/>
        </w:rPr>
        <w:t xml:space="preserve"> </w:t>
      </w:r>
      <w:r>
        <w:t>is</w:t>
      </w:r>
      <w:r>
        <w:rPr>
          <w:spacing w:val="-13"/>
        </w:rPr>
        <w:t xml:space="preserve"> </w:t>
      </w:r>
      <w:r>
        <w:t>disclosed</w:t>
      </w:r>
      <w:r>
        <w:rPr>
          <w:spacing w:val="-16"/>
        </w:rPr>
        <w:t xml:space="preserve"> </w:t>
      </w:r>
      <w:r>
        <w:t>during</w:t>
      </w:r>
      <w:r>
        <w:rPr>
          <w:spacing w:val="-10"/>
        </w:rPr>
        <w:t xml:space="preserve"> </w:t>
      </w:r>
      <w:r>
        <w:t>the</w:t>
      </w:r>
      <w:r>
        <w:rPr>
          <w:spacing w:val="-16"/>
        </w:rPr>
        <w:t xml:space="preserve"> </w:t>
      </w:r>
      <w:r>
        <w:t>period commencing</w:t>
      </w:r>
      <w:r>
        <w:rPr>
          <w:spacing w:val="-12"/>
        </w:rPr>
        <w:t xml:space="preserve"> </w:t>
      </w:r>
      <w:r>
        <w:t>with</w:t>
      </w:r>
      <w:r>
        <w:rPr>
          <w:spacing w:val="-15"/>
        </w:rPr>
        <w:t xml:space="preserve"> </w:t>
      </w:r>
      <w:r>
        <w:t>the</w:t>
      </w:r>
      <w:r>
        <w:rPr>
          <w:spacing w:val="-15"/>
        </w:rPr>
        <w:t xml:space="preserve"> </w:t>
      </w:r>
      <w:r>
        <w:t>Effective</w:t>
      </w:r>
      <w:r>
        <w:rPr>
          <w:spacing w:val="-15"/>
        </w:rPr>
        <w:t xml:space="preserve"> </w:t>
      </w:r>
      <w:r>
        <w:t>Date</w:t>
      </w:r>
      <w:r>
        <w:rPr>
          <w:spacing w:val="-15"/>
        </w:rPr>
        <w:t xml:space="preserve"> </w:t>
      </w:r>
      <w:r>
        <w:t>indicated</w:t>
      </w:r>
      <w:r>
        <w:rPr>
          <w:spacing w:val="-15"/>
        </w:rPr>
        <w:t xml:space="preserve"> </w:t>
      </w:r>
      <w:r>
        <w:t>on</w:t>
      </w:r>
      <w:r>
        <w:rPr>
          <w:spacing w:val="-15"/>
        </w:rPr>
        <w:t xml:space="preserve"> </w:t>
      </w:r>
      <w:r>
        <w:t>the</w:t>
      </w:r>
      <w:r>
        <w:rPr>
          <w:spacing w:val="-12"/>
        </w:rPr>
        <w:t xml:space="preserve"> </w:t>
      </w:r>
      <w:r>
        <w:t>first</w:t>
      </w:r>
      <w:r>
        <w:rPr>
          <w:spacing w:val="-14"/>
        </w:rPr>
        <w:t xml:space="preserve"> </w:t>
      </w:r>
      <w:r>
        <w:t>page</w:t>
      </w:r>
      <w:r>
        <w:rPr>
          <w:spacing w:val="-17"/>
        </w:rPr>
        <w:t xml:space="preserve"> </w:t>
      </w:r>
      <w:r>
        <w:t>of</w:t>
      </w:r>
      <w:r>
        <w:rPr>
          <w:spacing w:val="-17"/>
        </w:rPr>
        <w:t xml:space="preserve"> </w:t>
      </w:r>
      <w:r>
        <w:t>this</w:t>
      </w:r>
      <w:r>
        <w:rPr>
          <w:spacing w:val="-12"/>
        </w:rPr>
        <w:t xml:space="preserve"> </w:t>
      </w:r>
      <w:r>
        <w:t>Agreement</w:t>
      </w:r>
      <w:r>
        <w:rPr>
          <w:spacing w:val="-12"/>
        </w:rPr>
        <w:t xml:space="preserve"> </w:t>
      </w:r>
      <w:r>
        <w:t>and</w:t>
      </w:r>
      <w:r>
        <w:rPr>
          <w:spacing w:val="-15"/>
        </w:rPr>
        <w:t xml:space="preserve"> </w:t>
      </w:r>
      <w:r>
        <w:t>ending</w:t>
      </w:r>
      <w:r>
        <w:rPr>
          <w:spacing w:val="-15"/>
        </w:rPr>
        <w:t xml:space="preserve"> </w:t>
      </w:r>
      <w:r>
        <w:t>upon a</w:t>
      </w:r>
      <w:r>
        <w:rPr>
          <w:spacing w:val="-14"/>
        </w:rPr>
        <w:t xml:space="preserve"> </w:t>
      </w:r>
      <w:r>
        <w:t>period</w:t>
      </w:r>
      <w:r>
        <w:rPr>
          <w:spacing w:val="-16"/>
        </w:rPr>
        <w:t xml:space="preserve"> </w:t>
      </w:r>
      <w:r>
        <w:t>of</w:t>
      </w:r>
      <w:r>
        <w:rPr>
          <w:spacing w:val="-16"/>
        </w:rPr>
        <w:t xml:space="preserve"> </w:t>
      </w:r>
      <w:r w:rsidR="0021368C">
        <w:rPr>
          <w:spacing w:val="-16"/>
        </w:rPr>
        <w:t xml:space="preserve">three (3) </w:t>
      </w:r>
      <w:r>
        <w:t>years</w:t>
      </w:r>
      <w:r>
        <w:rPr>
          <w:spacing w:val="-16"/>
        </w:rPr>
        <w:t xml:space="preserve"> </w:t>
      </w:r>
      <w:r w:rsidR="0021368C">
        <w:t>from the</w:t>
      </w:r>
      <w:r>
        <w:rPr>
          <w:spacing w:val="-17"/>
        </w:rPr>
        <w:t xml:space="preserve"> </w:t>
      </w:r>
      <w:r>
        <w:t>termination</w:t>
      </w:r>
      <w:r>
        <w:rPr>
          <w:spacing w:val="-16"/>
        </w:rPr>
        <w:t xml:space="preserve"> </w:t>
      </w:r>
      <w:r>
        <w:t>of</w:t>
      </w:r>
      <w:r>
        <w:rPr>
          <w:spacing w:val="-17"/>
        </w:rPr>
        <w:t xml:space="preserve"> </w:t>
      </w:r>
      <w:r>
        <w:t>the</w:t>
      </w:r>
      <w:r>
        <w:rPr>
          <w:spacing w:val="-18"/>
        </w:rPr>
        <w:t xml:space="preserve"> </w:t>
      </w:r>
      <w:r>
        <w:t>parties’</w:t>
      </w:r>
      <w:r>
        <w:rPr>
          <w:spacing w:val="-13"/>
        </w:rPr>
        <w:t xml:space="preserve"> </w:t>
      </w:r>
      <w:r w:rsidR="00EC2FC9">
        <w:t>negotiations</w:t>
      </w:r>
      <w:r w:rsidR="0021368C">
        <w:t xml:space="preserve"> under this Agreement</w:t>
      </w:r>
      <w:r>
        <w:rPr>
          <w:spacing w:val="-14"/>
        </w:rPr>
        <w:t xml:space="preserve"> </w:t>
      </w:r>
      <w:r>
        <w:t>(the “Term”). Each of the parties shall not use the Confidential Information of the other party in any way,</w:t>
      </w:r>
      <w:r>
        <w:rPr>
          <w:spacing w:val="-15"/>
        </w:rPr>
        <w:t xml:space="preserve"> </w:t>
      </w:r>
      <w:r>
        <w:t>either</w:t>
      </w:r>
      <w:r>
        <w:rPr>
          <w:spacing w:val="-20"/>
        </w:rPr>
        <w:t xml:space="preserve"> </w:t>
      </w:r>
      <w:r>
        <w:t>during</w:t>
      </w:r>
      <w:r>
        <w:rPr>
          <w:spacing w:val="-17"/>
        </w:rPr>
        <w:t xml:space="preserve"> </w:t>
      </w:r>
      <w:r>
        <w:t>the</w:t>
      </w:r>
      <w:r>
        <w:rPr>
          <w:spacing w:val="-19"/>
        </w:rPr>
        <w:t xml:space="preserve"> </w:t>
      </w:r>
      <w:r>
        <w:t>Term</w:t>
      </w:r>
      <w:r>
        <w:rPr>
          <w:spacing w:val="-14"/>
        </w:rPr>
        <w:t xml:space="preserve"> </w:t>
      </w:r>
      <w:r>
        <w:t>or</w:t>
      </w:r>
      <w:r>
        <w:rPr>
          <w:spacing w:val="-19"/>
        </w:rPr>
        <w:t xml:space="preserve"> </w:t>
      </w:r>
      <w:r>
        <w:t>at</w:t>
      </w:r>
      <w:r>
        <w:rPr>
          <w:spacing w:val="-17"/>
        </w:rPr>
        <w:t xml:space="preserve"> </w:t>
      </w:r>
      <w:r>
        <w:t>any</w:t>
      </w:r>
      <w:r>
        <w:rPr>
          <w:spacing w:val="-17"/>
        </w:rPr>
        <w:t xml:space="preserve"> </w:t>
      </w:r>
      <w:r>
        <w:t>time</w:t>
      </w:r>
      <w:r>
        <w:rPr>
          <w:spacing w:val="-17"/>
        </w:rPr>
        <w:t xml:space="preserve"> </w:t>
      </w:r>
      <w:r>
        <w:t>thereafter,</w:t>
      </w:r>
      <w:r>
        <w:rPr>
          <w:spacing w:val="-17"/>
        </w:rPr>
        <w:t xml:space="preserve"> </w:t>
      </w:r>
      <w:r>
        <w:t>for</w:t>
      </w:r>
      <w:r>
        <w:rPr>
          <w:spacing w:val="-19"/>
        </w:rPr>
        <w:t xml:space="preserve"> </w:t>
      </w:r>
      <w:r>
        <w:t>purposes</w:t>
      </w:r>
      <w:r>
        <w:rPr>
          <w:spacing w:val="-17"/>
        </w:rPr>
        <w:t xml:space="preserve"> </w:t>
      </w:r>
      <w:r>
        <w:t>other</w:t>
      </w:r>
      <w:r>
        <w:rPr>
          <w:spacing w:val="-19"/>
        </w:rPr>
        <w:t xml:space="preserve"> </w:t>
      </w:r>
      <w:r>
        <w:t>than</w:t>
      </w:r>
      <w:r>
        <w:rPr>
          <w:spacing w:val="-17"/>
        </w:rPr>
        <w:t xml:space="preserve"> </w:t>
      </w:r>
      <w:r>
        <w:t>as</w:t>
      </w:r>
      <w:r>
        <w:rPr>
          <w:spacing w:val="-17"/>
        </w:rPr>
        <w:t xml:space="preserve"> </w:t>
      </w:r>
      <w:r>
        <w:t>expressly</w:t>
      </w:r>
      <w:r>
        <w:rPr>
          <w:spacing w:val="-17"/>
        </w:rPr>
        <w:t xml:space="preserve"> </w:t>
      </w:r>
      <w:r>
        <w:t>permitted under this</w:t>
      </w:r>
      <w:r>
        <w:rPr>
          <w:spacing w:val="-9"/>
        </w:rPr>
        <w:t xml:space="preserve"> </w:t>
      </w:r>
      <w:r>
        <w:t>Agreement.</w:t>
      </w:r>
    </w:p>
    <w:p w14:paraId="3E144E89" w14:textId="4A3C5C9A" w:rsidR="003225F0" w:rsidRPr="000A65CE" w:rsidRDefault="003225F0">
      <w:pPr>
        <w:pStyle w:val="Listenabsatz"/>
        <w:numPr>
          <w:ilvl w:val="0"/>
          <w:numId w:val="1"/>
        </w:numPr>
        <w:tabs>
          <w:tab w:val="left" w:pos="1180"/>
        </w:tabs>
        <w:kinsoku w:val="0"/>
        <w:overflowPunct w:val="0"/>
        <w:spacing w:before="90"/>
        <w:ind w:right="110" w:firstLine="631"/>
      </w:pPr>
      <w:r w:rsidRPr="000A65CE">
        <w:t>Each party agrees that during the Term</w:t>
      </w:r>
      <w:r w:rsidR="00035901">
        <w:t>, defined above in section 11</w:t>
      </w:r>
      <w:r w:rsidRPr="000A65CE">
        <w:t>,  it shall</w:t>
      </w:r>
      <w:r w:rsidRPr="000A65CE">
        <w:rPr>
          <w:spacing w:val="-5"/>
        </w:rPr>
        <w:t xml:space="preserve"> </w:t>
      </w:r>
      <w:r w:rsidRPr="000A65CE">
        <w:t>not</w:t>
      </w:r>
      <w:ins w:id="0" w:author="Mike Imms" w:date="2024-01-29T10:25:00Z">
        <w:r w:rsidR="00960D1F">
          <w:t>, except in the ordinary course of business and unrelated to and without the use of the Confidential Information</w:t>
        </w:r>
      </w:ins>
      <w:ins w:id="1" w:author="Mike Imms" w:date="2024-01-29T15:19:00Z">
        <w:r w:rsidR="00F06042">
          <w:t xml:space="preserve"> or for the purpose it was exchanged</w:t>
        </w:r>
      </w:ins>
      <w:ins w:id="2" w:author="Mike Imms" w:date="2024-01-29T10:25:00Z">
        <w:r w:rsidR="00960D1F">
          <w:t>,</w:t>
        </w:r>
      </w:ins>
      <w:ins w:id="3" w:author="Schneider Res" w:date="2024-01-26T16:20:00Z">
        <w:r w:rsidR="00731BB2">
          <w:t xml:space="preserve"> </w:t>
        </w:r>
        <w:del w:id="4" w:author="Mike Imms" w:date="2024-01-29T10:26:00Z">
          <w:r w:rsidR="00731BB2" w:rsidDel="00960D1F">
            <w:delText>outside the normal busin</w:delText>
          </w:r>
        </w:del>
      </w:ins>
      <w:ins w:id="5" w:author="Schneider Res" w:date="2024-01-26T16:21:00Z">
        <w:del w:id="6" w:author="Mike Imms" w:date="2024-01-29T10:26:00Z">
          <w:r w:rsidR="00731BB2" w:rsidDel="00960D1F">
            <w:delText>ess behaviour</w:delText>
          </w:r>
        </w:del>
      </w:ins>
      <w:del w:id="7" w:author="Mike Imms" w:date="2024-01-29T10:26:00Z">
        <w:r w:rsidRPr="000A65CE" w:rsidDel="00960D1F">
          <w:delText>,</w:delText>
        </w:r>
        <w:r w:rsidRPr="000A65CE" w:rsidDel="00960D1F">
          <w:rPr>
            <w:spacing w:val="-5"/>
          </w:rPr>
          <w:delText xml:space="preserve"> </w:delText>
        </w:r>
      </w:del>
      <w:r w:rsidRPr="000A65CE">
        <w:t>whether</w:t>
      </w:r>
      <w:r w:rsidRPr="000A65CE">
        <w:rPr>
          <w:spacing w:val="-5"/>
        </w:rPr>
        <w:t xml:space="preserve"> </w:t>
      </w:r>
      <w:r w:rsidRPr="000A65CE">
        <w:t>directly</w:t>
      </w:r>
      <w:r w:rsidRPr="000A65CE">
        <w:rPr>
          <w:spacing w:val="-3"/>
        </w:rPr>
        <w:t xml:space="preserve"> </w:t>
      </w:r>
      <w:r w:rsidRPr="000A65CE">
        <w:t>or</w:t>
      </w:r>
      <w:r w:rsidRPr="000A65CE">
        <w:rPr>
          <w:spacing w:val="-7"/>
        </w:rPr>
        <w:t xml:space="preserve"> </w:t>
      </w:r>
      <w:r w:rsidRPr="000A65CE">
        <w:t>indirectly:</w:t>
      </w:r>
      <w:r w:rsidRPr="000A65CE">
        <w:rPr>
          <w:spacing w:val="-5"/>
        </w:rPr>
        <w:t xml:space="preserve"> </w:t>
      </w:r>
      <w:r w:rsidRPr="000A65CE">
        <w:t>(a)</w:t>
      </w:r>
      <w:r w:rsidRPr="000A65CE">
        <w:rPr>
          <w:spacing w:val="-6"/>
        </w:rPr>
        <w:t xml:space="preserve"> </w:t>
      </w:r>
      <w:r w:rsidRPr="000A65CE">
        <w:t>engage</w:t>
      </w:r>
      <w:r w:rsidRPr="000A65CE">
        <w:rPr>
          <w:spacing w:val="-7"/>
        </w:rPr>
        <w:t xml:space="preserve"> </w:t>
      </w:r>
      <w:r w:rsidRPr="000A65CE">
        <w:t>or</w:t>
      </w:r>
      <w:r w:rsidRPr="000A65CE">
        <w:rPr>
          <w:spacing w:val="-5"/>
        </w:rPr>
        <w:t xml:space="preserve"> </w:t>
      </w:r>
      <w:r w:rsidRPr="000A65CE">
        <w:t>employ</w:t>
      </w:r>
      <w:r w:rsidRPr="000A65CE">
        <w:rPr>
          <w:spacing w:val="-5"/>
        </w:rPr>
        <w:t xml:space="preserve"> </w:t>
      </w:r>
      <w:r w:rsidRPr="000A65CE">
        <w:t>any</w:t>
      </w:r>
      <w:r w:rsidRPr="000A65CE">
        <w:rPr>
          <w:spacing w:val="-5"/>
        </w:rPr>
        <w:t xml:space="preserve"> </w:t>
      </w:r>
      <w:r w:rsidRPr="000A65CE">
        <w:t>person</w:t>
      </w:r>
      <w:r w:rsidRPr="000A65CE">
        <w:rPr>
          <w:spacing w:val="-5"/>
        </w:rPr>
        <w:t xml:space="preserve"> </w:t>
      </w:r>
      <w:r w:rsidRPr="000A65CE">
        <w:t>retained</w:t>
      </w:r>
      <w:r w:rsidRPr="000A65CE">
        <w:rPr>
          <w:spacing w:val="-5"/>
        </w:rPr>
        <w:t xml:space="preserve"> </w:t>
      </w:r>
      <w:r w:rsidRPr="000A65CE">
        <w:t>as</w:t>
      </w:r>
      <w:r w:rsidRPr="000A65CE">
        <w:rPr>
          <w:spacing w:val="-5"/>
        </w:rPr>
        <w:t xml:space="preserve"> </w:t>
      </w:r>
      <w:r w:rsidRPr="000A65CE">
        <w:t>an</w:t>
      </w:r>
      <w:r w:rsidRPr="000A65CE">
        <w:rPr>
          <w:spacing w:val="-5"/>
        </w:rPr>
        <w:t xml:space="preserve"> </w:t>
      </w:r>
      <w:r w:rsidRPr="000A65CE">
        <w:t>employee</w:t>
      </w:r>
      <w:r w:rsidR="00AF1134">
        <w:t>, independent contractor</w:t>
      </w:r>
      <w:r w:rsidRPr="000A65CE">
        <w:t xml:space="preserve"> or</w:t>
      </w:r>
      <w:r w:rsidRPr="000A65CE">
        <w:rPr>
          <w:spacing w:val="-12"/>
        </w:rPr>
        <w:t xml:space="preserve"> </w:t>
      </w:r>
      <w:r w:rsidRPr="000A65CE">
        <w:t>consultant</w:t>
      </w:r>
      <w:r w:rsidRPr="000A65CE">
        <w:rPr>
          <w:spacing w:val="-12"/>
        </w:rPr>
        <w:t xml:space="preserve"> </w:t>
      </w:r>
      <w:r w:rsidRPr="000A65CE">
        <w:t>by</w:t>
      </w:r>
      <w:r w:rsidRPr="000A65CE">
        <w:rPr>
          <w:spacing w:val="-12"/>
        </w:rPr>
        <w:t xml:space="preserve"> </w:t>
      </w:r>
      <w:r w:rsidRPr="000A65CE">
        <w:t>the</w:t>
      </w:r>
      <w:r w:rsidRPr="000A65CE">
        <w:rPr>
          <w:spacing w:val="-12"/>
        </w:rPr>
        <w:t xml:space="preserve"> </w:t>
      </w:r>
      <w:r w:rsidRPr="000A65CE">
        <w:t>other</w:t>
      </w:r>
      <w:r w:rsidRPr="000A65CE">
        <w:rPr>
          <w:spacing w:val="-15"/>
        </w:rPr>
        <w:t xml:space="preserve"> </w:t>
      </w:r>
      <w:r w:rsidRPr="000A65CE">
        <w:t>party</w:t>
      </w:r>
      <w:r w:rsidRPr="000A65CE">
        <w:rPr>
          <w:spacing w:val="-12"/>
        </w:rPr>
        <w:t xml:space="preserve"> </w:t>
      </w:r>
      <w:r w:rsidRPr="000A65CE">
        <w:t>at</w:t>
      </w:r>
      <w:r w:rsidRPr="000A65CE">
        <w:rPr>
          <w:spacing w:val="-12"/>
        </w:rPr>
        <w:t xml:space="preserve"> </w:t>
      </w:r>
      <w:r w:rsidRPr="000A65CE">
        <w:t>any</w:t>
      </w:r>
      <w:r w:rsidRPr="000A65CE">
        <w:rPr>
          <w:spacing w:val="-10"/>
        </w:rPr>
        <w:t xml:space="preserve"> </w:t>
      </w:r>
      <w:r w:rsidRPr="000A65CE">
        <w:t>time</w:t>
      </w:r>
      <w:r w:rsidRPr="000A65CE">
        <w:rPr>
          <w:spacing w:val="-12"/>
        </w:rPr>
        <w:t xml:space="preserve"> </w:t>
      </w:r>
      <w:r w:rsidRPr="000A65CE">
        <w:t>during</w:t>
      </w:r>
      <w:r w:rsidRPr="000A65CE">
        <w:rPr>
          <w:spacing w:val="-12"/>
        </w:rPr>
        <w:t xml:space="preserve"> </w:t>
      </w:r>
      <w:r w:rsidRPr="000A65CE">
        <w:t>the</w:t>
      </w:r>
      <w:r w:rsidRPr="000A65CE">
        <w:rPr>
          <w:spacing w:val="-12"/>
        </w:rPr>
        <w:t xml:space="preserve"> </w:t>
      </w:r>
      <w:r w:rsidRPr="000A65CE">
        <w:t>Term;</w:t>
      </w:r>
      <w:r w:rsidRPr="000A65CE">
        <w:rPr>
          <w:spacing w:val="-12"/>
        </w:rPr>
        <w:t xml:space="preserve"> </w:t>
      </w:r>
      <w:r w:rsidRPr="000A65CE">
        <w:t>(b)</w:t>
      </w:r>
      <w:r w:rsidRPr="000A65CE">
        <w:rPr>
          <w:spacing w:val="-15"/>
        </w:rPr>
        <w:t xml:space="preserve"> </w:t>
      </w:r>
      <w:r w:rsidRPr="000A65CE">
        <w:t>induce,</w:t>
      </w:r>
      <w:r w:rsidRPr="000A65CE">
        <w:rPr>
          <w:spacing w:val="-15"/>
        </w:rPr>
        <w:t xml:space="preserve"> </w:t>
      </w:r>
      <w:r w:rsidRPr="000A65CE">
        <w:t>influence,</w:t>
      </w:r>
      <w:r w:rsidRPr="000A65CE">
        <w:rPr>
          <w:spacing w:val="-12"/>
        </w:rPr>
        <w:t xml:space="preserve"> </w:t>
      </w:r>
      <w:r w:rsidRPr="000A65CE">
        <w:t>entice,</w:t>
      </w:r>
      <w:r w:rsidRPr="000A65CE">
        <w:rPr>
          <w:spacing w:val="-15"/>
        </w:rPr>
        <w:t xml:space="preserve"> </w:t>
      </w:r>
      <w:r w:rsidRPr="000A65CE">
        <w:t>solicit or attempt to influence, induce, entice or solicit, any suppliers, customers, employees or others to terminate or otherwise alter their relationship with the other</w:t>
      </w:r>
      <w:r w:rsidRPr="000A65CE">
        <w:rPr>
          <w:spacing w:val="-25"/>
        </w:rPr>
        <w:t xml:space="preserve"> </w:t>
      </w:r>
      <w:r w:rsidRPr="000A65CE">
        <w:t>party</w:t>
      </w:r>
      <w:r w:rsidR="0026255F" w:rsidRPr="000A65CE">
        <w:t xml:space="preserve">; or </w:t>
      </w:r>
      <w:r w:rsidR="00EC2FC9">
        <w:t xml:space="preserve">(c) </w:t>
      </w:r>
      <w:r w:rsidR="0026255F" w:rsidRPr="000A65CE">
        <w:t xml:space="preserve">use any Confidential Information, names, or programs to attempt to propose, solicit or obtain business from any customer or prospective customer of the Disclosing Party; or </w:t>
      </w:r>
      <w:r w:rsidR="00EC2FC9">
        <w:t xml:space="preserve">(d) </w:t>
      </w:r>
      <w:r w:rsidR="0026255F" w:rsidRPr="000A65CE">
        <w:t xml:space="preserve">solicit or hire the employees and contractors of the Disclosing Party or its customers </w:t>
      </w:r>
      <w:r w:rsidR="00BD1DA3">
        <w:t xml:space="preserve">or </w:t>
      </w:r>
      <w:r w:rsidR="0026255F" w:rsidRPr="000A65CE">
        <w:t>contractors for purposes of pursuing or offering to pursue, soliciting or otherwise competing with the Disclosing Party</w:t>
      </w:r>
      <w:r w:rsidR="00EC2FC9">
        <w:t>.</w:t>
      </w:r>
    </w:p>
    <w:p w14:paraId="2C15B6B6" w14:textId="77777777" w:rsidR="003225F0" w:rsidRDefault="003225F0">
      <w:pPr>
        <w:pStyle w:val="Textkrper"/>
        <w:kinsoku w:val="0"/>
        <w:overflowPunct w:val="0"/>
        <w:spacing w:before="11"/>
        <w:rPr>
          <w:sz w:val="23"/>
          <w:szCs w:val="23"/>
        </w:rPr>
      </w:pPr>
    </w:p>
    <w:p w14:paraId="580F2EE5" w14:textId="77777777" w:rsidR="003225F0" w:rsidRDefault="003225F0">
      <w:pPr>
        <w:pStyle w:val="Listenabsatz"/>
        <w:numPr>
          <w:ilvl w:val="0"/>
          <w:numId w:val="1"/>
        </w:numPr>
        <w:tabs>
          <w:tab w:val="left" w:pos="1180"/>
        </w:tabs>
        <w:kinsoku w:val="0"/>
        <w:overflowPunct w:val="0"/>
        <w:ind w:right="112" w:firstLine="631"/>
      </w:pPr>
      <w:r>
        <w:t>Neither</w:t>
      </w:r>
      <w:r>
        <w:rPr>
          <w:spacing w:val="-10"/>
        </w:rPr>
        <w:t xml:space="preserve"> </w:t>
      </w:r>
      <w:r>
        <w:t>party</w:t>
      </w:r>
      <w:r>
        <w:rPr>
          <w:spacing w:val="-7"/>
        </w:rPr>
        <w:t xml:space="preserve"> </w:t>
      </w:r>
      <w:r>
        <w:t>has</w:t>
      </w:r>
      <w:r>
        <w:rPr>
          <w:spacing w:val="-7"/>
        </w:rPr>
        <w:t xml:space="preserve"> </w:t>
      </w:r>
      <w:r>
        <w:t>any</w:t>
      </w:r>
      <w:r>
        <w:rPr>
          <w:spacing w:val="-7"/>
        </w:rPr>
        <w:t xml:space="preserve"> </w:t>
      </w:r>
      <w:r>
        <w:t>obligation</w:t>
      </w:r>
      <w:r>
        <w:rPr>
          <w:spacing w:val="-7"/>
        </w:rPr>
        <w:t xml:space="preserve"> </w:t>
      </w:r>
      <w:r>
        <w:t>under</w:t>
      </w:r>
      <w:r>
        <w:rPr>
          <w:spacing w:val="-10"/>
        </w:rPr>
        <w:t xml:space="preserve"> </w:t>
      </w:r>
      <w:r>
        <w:t>or</w:t>
      </w:r>
      <w:r>
        <w:rPr>
          <w:spacing w:val="-7"/>
        </w:rPr>
        <w:t xml:space="preserve"> </w:t>
      </w:r>
      <w:r>
        <w:t>by</w:t>
      </w:r>
      <w:r>
        <w:rPr>
          <w:spacing w:val="-7"/>
        </w:rPr>
        <w:t xml:space="preserve"> </w:t>
      </w:r>
      <w:r>
        <w:t>virtue</w:t>
      </w:r>
      <w:r>
        <w:rPr>
          <w:spacing w:val="-7"/>
        </w:rPr>
        <w:t xml:space="preserve"> </w:t>
      </w:r>
      <w:r>
        <w:t>of</w:t>
      </w:r>
      <w:r>
        <w:rPr>
          <w:spacing w:val="-7"/>
        </w:rPr>
        <w:t xml:space="preserve"> </w:t>
      </w:r>
      <w:r>
        <w:t>this</w:t>
      </w:r>
      <w:r>
        <w:rPr>
          <w:spacing w:val="-7"/>
        </w:rPr>
        <w:t xml:space="preserve"> </w:t>
      </w:r>
      <w:r>
        <w:t>Agreement</w:t>
      </w:r>
      <w:r>
        <w:rPr>
          <w:spacing w:val="-6"/>
        </w:rPr>
        <w:t xml:space="preserve"> </w:t>
      </w:r>
      <w:r>
        <w:t>to</w:t>
      </w:r>
      <w:r>
        <w:rPr>
          <w:spacing w:val="-7"/>
        </w:rPr>
        <w:t xml:space="preserve"> </w:t>
      </w:r>
      <w:r>
        <w:t>purchase</w:t>
      </w:r>
      <w:r>
        <w:rPr>
          <w:spacing w:val="-7"/>
        </w:rPr>
        <w:t xml:space="preserve"> </w:t>
      </w:r>
      <w:r>
        <w:t>from or furnish to the other party any products or services, or to enter into any other agreement, including but not limited to, a development, purchasing or technology licensing</w:t>
      </w:r>
      <w:r>
        <w:rPr>
          <w:spacing w:val="-37"/>
        </w:rPr>
        <w:t xml:space="preserve"> </w:t>
      </w:r>
      <w:r>
        <w:t>agreement.</w:t>
      </w:r>
    </w:p>
    <w:p w14:paraId="5986EBAB" w14:textId="77777777" w:rsidR="003225F0" w:rsidRDefault="003225F0">
      <w:pPr>
        <w:pStyle w:val="Textkrper"/>
        <w:kinsoku w:val="0"/>
        <w:overflowPunct w:val="0"/>
        <w:spacing w:before="11"/>
        <w:rPr>
          <w:sz w:val="23"/>
          <w:szCs w:val="23"/>
        </w:rPr>
      </w:pPr>
    </w:p>
    <w:p w14:paraId="280BEF37" w14:textId="77777777" w:rsidR="003225F0" w:rsidRDefault="003225F0">
      <w:pPr>
        <w:pStyle w:val="Listenabsatz"/>
        <w:numPr>
          <w:ilvl w:val="0"/>
          <w:numId w:val="1"/>
        </w:numPr>
        <w:tabs>
          <w:tab w:val="left" w:pos="1180"/>
        </w:tabs>
        <w:kinsoku w:val="0"/>
        <w:overflowPunct w:val="0"/>
        <w:ind w:right="110" w:firstLine="631"/>
      </w:pPr>
      <w:r>
        <w:t>Discloser grants no license to Recipient under any copyrights, patents, trademarks, trade secrets or other proprietary rights to use or reproduce Confidential Information. In the</w:t>
      </w:r>
      <w:r>
        <w:rPr>
          <w:spacing w:val="-40"/>
        </w:rPr>
        <w:t xml:space="preserve"> </w:t>
      </w:r>
      <w:r>
        <w:t>event that Confidential Information is or becomes the subject of a patent application, patent, copyright or other proprietary right, Recipient agrees and understands that Discloser will have all the rights and remedies available to it under the law as a result of said patent application, patent, copyright or other proprietary</w:t>
      </w:r>
      <w:r>
        <w:rPr>
          <w:spacing w:val="-10"/>
        </w:rPr>
        <w:t xml:space="preserve"> </w:t>
      </w:r>
      <w:r>
        <w:t>right.</w:t>
      </w:r>
    </w:p>
    <w:p w14:paraId="6CE4E0A0" w14:textId="77777777" w:rsidR="003225F0" w:rsidRDefault="003225F0">
      <w:pPr>
        <w:pStyle w:val="Textkrper"/>
        <w:kinsoku w:val="0"/>
        <w:overflowPunct w:val="0"/>
        <w:spacing w:before="11"/>
        <w:rPr>
          <w:sz w:val="23"/>
          <w:szCs w:val="23"/>
        </w:rPr>
      </w:pPr>
    </w:p>
    <w:p w14:paraId="238A5D8D" w14:textId="77777777" w:rsidR="003225F0" w:rsidRDefault="003225F0">
      <w:pPr>
        <w:pStyle w:val="Listenabsatz"/>
        <w:numPr>
          <w:ilvl w:val="0"/>
          <w:numId w:val="1"/>
        </w:numPr>
        <w:tabs>
          <w:tab w:val="left" w:pos="1180"/>
        </w:tabs>
        <w:kinsoku w:val="0"/>
        <w:overflowPunct w:val="0"/>
        <w:ind w:right="109" w:firstLine="631"/>
      </w:pPr>
      <w:r>
        <w:t>The parties acknowledge that it will be impossible to measure the damages that</w:t>
      </w:r>
      <w:r>
        <w:rPr>
          <w:spacing w:val="-22"/>
        </w:rPr>
        <w:t xml:space="preserve"> </w:t>
      </w:r>
      <w:r>
        <w:t>would be suffered by Discloser if Recipient fails to comply with this Agreement and that in the event of any such failure, Discloser will not have an adequate remedy at law. Discloser shall, therefore,</w:t>
      </w:r>
      <w:r>
        <w:rPr>
          <w:spacing w:val="-39"/>
        </w:rPr>
        <w:t xml:space="preserve"> </w:t>
      </w:r>
      <w:r>
        <w:t>be entitled in addition to any other rights and remedies to obtain specific performance of Recipient's obligations hereunder and to obtain immediate injunctive relief without having to post a bond. Recipient</w:t>
      </w:r>
      <w:r>
        <w:rPr>
          <w:spacing w:val="-14"/>
        </w:rPr>
        <w:t xml:space="preserve"> </w:t>
      </w:r>
      <w:r>
        <w:t>shall</w:t>
      </w:r>
      <w:r>
        <w:rPr>
          <w:spacing w:val="-14"/>
        </w:rPr>
        <w:t xml:space="preserve"> </w:t>
      </w:r>
      <w:r>
        <w:t>not</w:t>
      </w:r>
      <w:r>
        <w:rPr>
          <w:spacing w:val="-14"/>
        </w:rPr>
        <w:t xml:space="preserve"> </w:t>
      </w:r>
      <w:r>
        <w:t>urge,</w:t>
      </w:r>
      <w:r>
        <w:rPr>
          <w:spacing w:val="-15"/>
        </w:rPr>
        <w:t xml:space="preserve"> </w:t>
      </w:r>
      <w:r>
        <w:t>as</w:t>
      </w:r>
      <w:r>
        <w:rPr>
          <w:spacing w:val="-17"/>
        </w:rPr>
        <w:t xml:space="preserve"> </w:t>
      </w:r>
      <w:r>
        <w:t>a</w:t>
      </w:r>
      <w:r>
        <w:rPr>
          <w:spacing w:val="-14"/>
        </w:rPr>
        <w:t xml:space="preserve"> </w:t>
      </w:r>
      <w:r>
        <w:t>defense</w:t>
      </w:r>
      <w:r>
        <w:rPr>
          <w:spacing w:val="-13"/>
        </w:rPr>
        <w:t xml:space="preserve"> </w:t>
      </w:r>
      <w:r>
        <w:t>to</w:t>
      </w:r>
      <w:r>
        <w:rPr>
          <w:spacing w:val="-15"/>
        </w:rPr>
        <w:t xml:space="preserve"> </w:t>
      </w:r>
      <w:r>
        <w:t>any</w:t>
      </w:r>
      <w:r>
        <w:rPr>
          <w:spacing w:val="-17"/>
        </w:rPr>
        <w:t xml:space="preserve"> </w:t>
      </w:r>
      <w:r>
        <w:t>proceeding</w:t>
      </w:r>
      <w:r>
        <w:rPr>
          <w:spacing w:val="-15"/>
        </w:rPr>
        <w:t xml:space="preserve"> </w:t>
      </w:r>
      <w:r>
        <w:t>for</w:t>
      </w:r>
      <w:r>
        <w:rPr>
          <w:spacing w:val="-17"/>
        </w:rPr>
        <w:t xml:space="preserve"> </w:t>
      </w:r>
      <w:r>
        <w:t>such</w:t>
      </w:r>
      <w:r>
        <w:rPr>
          <w:spacing w:val="-15"/>
        </w:rPr>
        <w:t xml:space="preserve"> </w:t>
      </w:r>
      <w:r>
        <w:t>specific</w:t>
      </w:r>
      <w:r>
        <w:rPr>
          <w:spacing w:val="-14"/>
        </w:rPr>
        <w:t xml:space="preserve"> </w:t>
      </w:r>
      <w:r>
        <w:t>performance</w:t>
      </w:r>
      <w:r>
        <w:rPr>
          <w:spacing w:val="-14"/>
        </w:rPr>
        <w:t xml:space="preserve"> </w:t>
      </w:r>
      <w:r>
        <w:t>or</w:t>
      </w:r>
      <w:r>
        <w:rPr>
          <w:spacing w:val="-17"/>
        </w:rPr>
        <w:t xml:space="preserve"> </w:t>
      </w:r>
      <w:r>
        <w:t>injunctive relief, that Discloser has an adequate remedy at</w:t>
      </w:r>
      <w:r>
        <w:rPr>
          <w:spacing w:val="-20"/>
        </w:rPr>
        <w:t xml:space="preserve"> </w:t>
      </w:r>
      <w:r>
        <w:t>law.</w:t>
      </w:r>
    </w:p>
    <w:p w14:paraId="0E33B4C8" w14:textId="77777777" w:rsidR="003225F0" w:rsidRDefault="003225F0">
      <w:pPr>
        <w:pStyle w:val="Textkrper"/>
        <w:kinsoku w:val="0"/>
        <w:overflowPunct w:val="0"/>
        <w:spacing w:before="11"/>
        <w:rPr>
          <w:sz w:val="23"/>
          <w:szCs w:val="23"/>
        </w:rPr>
      </w:pPr>
    </w:p>
    <w:p w14:paraId="70AB05DD" w14:textId="0382CFB4" w:rsidR="003225F0" w:rsidRDefault="003225F0">
      <w:pPr>
        <w:pStyle w:val="Listenabsatz"/>
        <w:numPr>
          <w:ilvl w:val="0"/>
          <w:numId w:val="1"/>
        </w:numPr>
        <w:tabs>
          <w:tab w:val="left" w:pos="1151"/>
        </w:tabs>
        <w:kinsoku w:val="0"/>
        <w:overflowPunct w:val="0"/>
        <w:ind w:right="122" w:firstLine="631"/>
        <w:jc w:val="left"/>
      </w:pPr>
      <w:r>
        <w:t xml:space="preserve">This Agreement is governed by the laws of the </w:t>
      </w:r>
      <w:r w:rsidR="0064711A">
        <w:t>state of New York</w:t>
      </w:r>
      <w:r>
        <w:t xml:space="preserve">, USA. If any dispute(s) between the parties occur then the prevailing party shall be entitled to the reasonable </w:t>
      </w:r>
      <w:r>
        <w:lastRenderedPageBreak/>
        <w:t>costs and attorneys’ fees incurred in enforcing this</w:t>
      </w:r>
      <w:r>
        <w:rPr>
          <w:spacing w:val="-7"/>
        </w:rPr>
        <w:t xml:space="preserve"> </w:t>
      </w:r>
      <w:r>
        <w:t>Agreement.</w:t>
      </w:r>
    </w:p>
    <w:p w14:paraId="6C0CEBBD" w14:textId="77777777" w:rsidR="003225F0" w:rsidRDefault="003225F0">
      <w:pPr>
        <w:pStyle w:val="Textkrper"/>
        <w:kinsoku w:val="0"/>
        <w:overflowPunct w:val="0"/>
        <w:spacing w:before="11"/>
        <w:rPr>
          <w:sz w:val="23"/>
          <w:szCs w:val="23"/>
        </w:rPr>
      </w:pPr>
    </w:p>
    <w:p w14:paraId="46BCA6A0" w14:textId="77777777" w:rsidR="003225F0" w:rsidRDefault="003225F0">
      <w:pPr>
        <w:pStyle w:val="Listenabsatz"/>
        <w:numPr>
          <w:ilvl w:val="0"/>
          <w:numId w:val="1"/>
        </w:numPr>
        <w:tabs>
          <w:tab w:val="left" w:pos="1190"/>
        </w:tabs>
        <w:kinsoku w:val="0"/>
        <w:overflowPunct w:val="0"/>
        <w:ind w:right="110" w:firstLine="598"/>
      </w:pPr>
      <w:r>
        <w:t>The rights and obligations herein shall bind the parties, their legal representatives, successors, heirs and</w:t>
      </w:r>
      <w:r>
        <w:rPr>
          <w:spacing w:val="-11"/>
        </w:rPr>
        <w:t xml:space="preserve"> </w:t>
      </w:r>
      <w:r>
        <w:t>assigns.</w:t>
      </w:r>
    </w:p>
    <w:p w14:paraId="4E51106E" w14:textId="77777777" w:rsidR="003225F0" w:rsidRDefault="003225F0" w:rsidP="00BD1DA3">
      <w:pPr>
        <w:tabs>
          <w:tab w:val="left" w:pos="1190"/>
        </w:tabs>
        <w:kinsoku w:val="0"/>
        <w:overflowPunct w:val="0"/>
        <w:ind w:right="110"/>
      </w:pPr>
    </w:p>
    <w:p w14:paraId="16F030AB" w14:textId="5D529EFC" w:rsidR="003225F0" w:rsidRDefault="003225F0">
      <w:pPr>
        <w:pStyle w:val="Listenabsatz"/>
        <w:numPr>
          <w:ilvl w:val="0"/>
          <w:numId w:val="1"/>
        </w:numPr>
        <w:tabs>
          <w:tab w:val="left" w:pos="1263"/>
        </w:tabs>
        <w:kinsoku w:val="0"/>
        <w:overflowPunct w:val="0"/>
        <w:spacing w:before="79"/>
        <w:ind w:left="120" w:right="109" w:firstLine="718"/>
      </w:pPr>
      <w:r>
        <w:t>This Agreement expresses the entire agreement and understanding of the parties with respect to the subject matter hereof and supersedes all prior oral or written agreements, commitments</w:t>
      </w:r>
      <w:r>
        <w:rPr>
          <w:spacing w:val="-3"/>
        </w:rPr>
        <w:t xml:space="preserve"> </w:t>
      </w:r>
      <w:r>
        <w:t>and</w:t>
      </w:r>
      <w:r>
        <w:rPr>
          <w:spacing w:val="-6"/>
        </w:rPr>
        <w:t xml:space="preserve"> </w:t>
      </w:r>
      <w:r>
        <w:t>understandings</w:t>
      </w:r>
      <w:r>
        <w:rPr>
          <w:spacing w:val="-6"/>
        </w:rPr>
        <w:t xml:space="preserve"> </w:t>
      </w:r>
      <w:r>
        <w:t>pertaining</w:t>
      </w:r>
      <w:r>
        <w:rPr>
          <w:spacing w:val="-6"/>
        </w:rPr>
        <w:t xml:space="preserve"> </w:t>
      </w:r>
      <w:r>
        <w:t>to</w:t>
      </w:r>
      <w:r>
        <w:rPr>
          <w:spacing w:val="-4"/>
        </w:rPr>
        <w:t xml:space="preserve"> </w:t>
      </w:r>
      <w:r>
        <w:t>the</w:t>
      </w:r>
      <w:r>
        <w:rPr>
          <w:spacing w:val="-4"/>
        </w:rPr>
        <w:t xml:space="preserve"> </w:t>
      </w:r>
      <w:r>
        <w:t>subject</w:t>
      </w:r>
      <w:r>
        <w:rPr>
          <w:spacing w:val="-6"/>
        </w:rPr>
        <w:t xml:space="preserve"> </w:t>
      </w:r>
      <w:r>
        <w:t>matter</w:t>
      </w:r>
      <w:r>
        <w:rPr>
          <w:spacing w:val="-4"/>
        </w:rPr>
        <w:t xml:space="preserve"> </w:t>
      </w:r>
      <w:r>
        <w:t>hereof.</w:t>
      </w:r>
      <w:r>
        <w:rPr>
          <w:spacing w:val="-4"/>
        </w:rPr>
        <w:t xml:space="preserve"> </w:t>
      </w:r>
      <w:r>
        <w:t>Any</w:t>
      </w:r>
      <w:r>
        <w:rPr>
          <w:spacing w:val="-6"/>
        </w:rPr>
        <w:t xml:space="preserve"> </w:t>
      </w:r>
      <w:r>
        <w:t>modifications</w:t>
      </w:r>
      <w:r>
        <w:rPr>
          <w:spacing w:val="-6"/>
        </w:rPr>
        <w:t xml:space="preserve"> </w:t>
      </w:r>
      <w:r>
        <w:t>of</w:t>
      </w:r>
      <w:r>
        <w:rPr>
          <w:spacing w:val="-6"/>
        </w:rPr>
        <w:t xml:space="preserve"> </w:t>
      </w:r>
      <w:r>
        <w:t>or changes to this Agreement shall be in writing and signed by both</w:t>
      </w:r>
      <w:r>
        <w:rPr>
          <w:spacing w:val="-28"/>
        </w:rPr>
        <w:t xml:space="preserve"> </w:t>
      </w:r>
      <w:r>
        <w:t>parties.</w:t>
      </w:r>
    </w:p>
    <w:p w14:paraId="2B52C4F5" w14:textId="77777777" w:rsidR="003F58C2" w:rsidRDefault="003F58C2" w:rsidP="003F58C2">
      <w:pPr>
        <w:pStyle w:val="Listenabsatz"/>
      </w:pPr>
    </w:p>
    <w:p w14:paraId="6D5724A3" w14:textId="6BD394C2" w:rsidR="0035728D" w:rsidRDefault="00EC2FC9" w:rsidP="00BB327D">
      <w:pPr>
        <w:tabs>
          <w:tab w:val="left" w:pos="1263"/>
        </w:tabs>
        <w:kinsoku w:val="0"/>
        <w:overflowPunct w:val="0"/>
        <w:spacing w:before="79"/>
        <w:ind w:right="109"/>
        <w:rPr>
          <w:sz w:val="21"/>
          <w:szCs w:val="21"/>
        </w:rPr>
      </w:pPr>
      <w:r>
        <w:tab/>
      </w:r>
    </w:p>
    <w:p w14:paraId="432583D1" w14:textId="2A32BF22" w:rsidR="0035728D" w:rsidRPr="00CB7CCE" w:rsidRDefault="00CB7CCE" w:rsidP="0035728D">
      <w:pPr>
        <w:pStyle w:val="Textkrper"/>
        <w:tabs>
          <w:tab w:val="left" w:pos="5153"/>
        </w:tabs>
        <w:kinsoku w:val="0"/>
        <w:overflowPunct w:val="0"/>
        <w:ind w:left="120"/>
        <w:rPr>
          <w:sz w:val="20"/>
          <w:szCs w:val="20"/>
          <w:lang w:val="de-CH"/>
        </w:rPr>
      </w:pPr>
      <w:r w:rsidRPr="00CB7CCE">
        <w:rPr>
          <w:w w:val="105"/>
          <w:lang w:val="de-CH"/>
        </w:rPr>
        <w:t>Company X</w:t>
      </w:r>
      <w:r w:rsidR="0035728D" w:rsidRPr="00CB7CCE">
        <w:rPr>
          <w:w w:val="105"/>
          <w:lang w:val="de-CH"/>
        </w:rPr>
        <w:tab/>
      </w:r>
      <w:r w:rsidR="000244CE" w:rsidRPr="00CB7CCE">
        <w:rPr>
          <w:lang w:val="de-CH"/>
        </w:rPr>
        <w:t>HUBER+SUHNER AG</w:t>
      </w:r>
    </w:p>
    <w:p w14:paraId="113EB37C" w14:textId="77777777" w:rsidR="0035728D" w:rsidRPr="00CB7CCE" w:rsidRDefault="0035728D" w:rsidP="0035728D">
      <w:pPr>
        <w:pStyle w:val="Textkrper"/>
        <w:kinsoku w:val="0"/>
        <w:overflowPunct w:val="0"/>
        <w:rPr>
          <w:sz w:val="20"/>
          <w:szCs w:val="20"/>
          <w:lang w:val="de-CH"/>
        </w:rPr>
      </w:pPr>
    </w:p>
    <w:p w14:paraId="2D784542" w14:textId="77777777" w:rsidR="0035728D" w:rsidRPr="00CB7CCE" w:rsidRDefault="0035728D" w:rsidP="0035728D">
      <w:pPr>
        <w:pStyle w:val="Textkrper"/>
        <w:kinsoku w:val="0"/>
        <w:overflowPunct w:val="0"/>
        <w:rPr>
          <w:sz w:val="20"/>
          <w:szCs w:val="20"/>
          <w:lang w:val="de-CH"/>
        </w:rPr>
      </w:pPr>
    </w:p>
    <w:p w14:paraId="7A05CB11" w14:textId="77777777" w:rsidR="0035728D" w:rsidRPr="00CB7CCE" w:rsidRDefault="0035728D" w:rsidP="0035728D">
      <w:pPr>
        <w:pStyle w:val="Textkrper"/>
        <w:kinsoku w:val="0"/>
        <w:overflowPunct w:val="0"/>
        <w:rPr>
          <w:sz w:val="20"/>
          <w:szCs w:val="20"/>
          <w:lang w:val="de-CH"/>
        </w:rPr>
      </w:pPr>
    </w:p>
    <w:p w14:paraId="4B4C4010" w14:textId="77777777" w:rsidR="0035728D" w:rsidRPr="00CB7CCE" w:rsidRDefault="0035728D" w:rsidP="0035728D">
      <w:pPr>
        <w:pStyle w:val="Textkrper"/>
        <w:kinsoku w:val="0"/>
        <w:overflowPunct w:val="0"/>
        <w:spacing w:before="8"/>
        <w:rPr>
          <w:sz w:val="11"/>
          <w:szCs w:val="11"/>
          <w:lang w:val="de-CH"/>
        </w:rPr>
      </w:pPr>
      <w:r>
        <w:rPr>
          <w:noProof/>
        </w:rPr>
        <mc:AlternateContent>
          <mc:Choice Requires="wps">
            <w:drawing>
              <wp:anchor distT="0" distB="0" distL="0" distR="0" simplePos="0" relativeHeight="251659264" behindDoc="0" locked="0" layoutInCell="0" allowOverlap="1" wp14:anchorId="5FACDD65" wp14:editId="05B64BFA">
                <wp:simplePos x="0" y="0"/>
                <wp:positionH relativeFrom="page">
                  <wp:posOffset>914400</wp:posOffset>
                </wp:positionH>
                <wp:positionV relativeFrom="paragraph">
                  <wp:posOffset>113030</wp:posOffset>
                </wp:positionV>
                <wp:extent cx="2738120" cy="1270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8120" cy="12700"/>
                        </a:xfrm>
                        <a:custGeom>
                          <a:avLst/>
                          <a:gdLst>
                            <a:gd name="T0" fmla="*/ 0 w 4312"/>
                            <a:gd name="T1" fmla="*/ 0 h 20"/>
                            <a:gd name="T2" fmla="*/ 4311 w 4312"/>
                            <a:gd name="T3" fmla="*/ 0 h 20"/>
                          </a:gdLst>
                          <a:ahLst/>
                          <a:cxnLst>
                            <a:cxn ang="0">
                              <a:pos x="T0" y="T1"/>
                            </a:cxn>
                            <a:cxn ang="0">
                              <a:pos x="T2" y="T3"/>
                            </a:cxn>
                          </a:cxnLst>
                          <a:rect l="0" t="0" r="r" b="b"/>
                          <a:pathLst>
                            <a:path w="4312" h="20">
                              <a:moveTo>
                                <a:pt x="0" y="0"/>
                              </a:moveTo>
                              <a:lnTo>
                                <a:pt x="4311" y="0"/>
                              </a:lnTo>
                            </a:path>
                          </a:pathLst>
                        </a:custGeom>
                        <a:noFill/>
                        <a:ln w="60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934AE1" id="Freeform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8.9pt,287.55pt,8.9pt" coordsize="43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" o:allowincell="f" filled="f" strokeweight=".169mm">
                <v:path arrowok="t" o:connecttype="custom" o:connectlocs="0,0;2737485,0" o:connectangles="0,0"/>
                <w10:wrap type="topAndBottom" anchorx="page"/>
              </v:polyline>
            </w:pict>
          </mc:Fallback>
        </mc:AlternateContent>
      </w:r>
      <w:r>
        <w:rPr>
          <w:noProof/>
        </w:rPr>
        <mc:AlternateContent>
          <mc:Choice Requires="wps">
            <w:drawing>
              <wp:anchor distT="0" distB="0" distL="0" distR="0" simplePos="0" relativeHeight="251660288" behindDoc="0" locked="0" layoutInCell="0" allowOverlap="1" wp14:anchorId="3D8D78F5" wp14:editId="77661F40">
                <wp:simplePos x="0" y="0"/>
                <wp:positionH relativeFrom="page">
                  <wp:posOffset>4109720</wp:posOffset>
                </wp:positionH>
                <wp:positionV relativeFrom="paragraph">
                  <wp:posOffset>113030</wp:posOffset>
                </wp:positionV>
                <wp:extent cx="2129790" cy="12700"/>
                <wp:effectExtent l="0" t="0" r="0" b="0"/>
                <wp:wrapTopAndBottom/>
                <wp:docPr id="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9790" cy="12700"/>
                        </a:xfrm>
                        <a:custGeom>
                          <a:avLst/>
                          <a:gdLst>
                            <a:gd name="T0" fmla="*/ 0 w 3354"/>
                            <a:gd name="T1" fmla="*/ 0 h 20"/>
                            <a:gd name="T2" fmla="*/ 3353 w 3354"/>
                            <a:gd name="T3" fmla="*/ 0 h 20"/>
                          </a:gdLst>
                          <a:ahLst/>
                          <a:cxnLst>
                            <a:cxn ang="0">
                              <a:pos x="T0" y="T1"/>
                            </a:cxn>
                            <a:cxn ang="0">
                              <a:pos x="T2" y="T3"/>
                            </a:cxn>
                          </a:cxnLst>
                          <a:rect l="0" t="0" r="r" b="b"/>
                          <a:pathLst>
                            <a:path w="3354" h="20">
                              <a:moveTo>
                                <a:pt x="0" y="0"/>
                              </a:moveTo>
                              <a:lnTo>
                                <a:pt x="3353" y="0"/>
                              </a:lnTo>
                            </a:path>
                          </a:pathLst>
                        </a:custGeom>
                        <a:noFill/>
                        <a:ln w="60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98C49A" id="Freeform 4"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323.6pt,8.9pt,491.25pt,8.9pt" coordsize="33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" o:allowincell="f" filled="f" strokeweight=".169mm">
                <v:path arrowok="t" o:connecttype="custom" o:connectlocs="0,0;2129155,0" o:connectangles="0,0"/>
                <w10:wrap type="topAndBottom" anchorx="page"/>
              </v:polyline>
            </w:pict>
          </mc:Fallback>
        </mc:AlternateContent>
      </w:r>
    </w:p>
    <w:p w14:paraId="47428D70" w14:textId="77777777" w:rsidR="0035728D" w:rsidRDefault="0035728D" w:rsidP="0035728D">
      <w:pPr>
        <w:pStyle w:val="Textkrper"/>
        <w:tabs>
          <w:tab w:val="left" w:pos="5158"/>
        </w:tabs>
        <w:kinsoku w:val="0"/>
        <w:overflowPunct w:val="0"/>
        <w:spacing w:line="247" w:lineRule="exact"/>
        <w:ind w:left="120"/>
      </w:pPr>
      <w:r>
        <w:t>By:</w:t>
      </w:r>
      <w:r>
        <w:tab/>
        <w:t>By:</w:t>
      </w:r>
    </w:p>
    <w:p w14:paraId="5F38E38B" w14:textId="77777777" w:rsidR="0035728D" w:rsidRDefault="0035728D" w:rsidP="0035728D">
      <w:pPr>
        <w:pStyle w:val="Textkrper"/>
        <w:kinsoku w:val="0"/>
        <w:overflowPunct w:val="0"/>
      </w:pPr>
    </w:p>
    <w:p w14:paraId="247E2DE1" w14:textId="77777777" w:rsidR="0035728D" w:rsidRDefault="0035728D" w:rsidP="0035728D">
      <w:pPr>
        <w:pStyle w:val="Textkrper"/>
        <w:tabs>
          <w:tab w:val="left" w:pos="5158"/>
        </w:tabs>
        <w:kinsoku w:val="0"/>
        <w:overflowPunct w:val="0"/>
        <w:ind w:left="120"/>
      </w:pPr>
      <w:r>
        <w:t>Title:</w:t>
      </w:r>
      <w:r>
        <w:tab/>
        <w:t>Title:</w:t>
      </w:r>
    </w:p>
    <w:p w14:paraId="17B2D72C" w14:textId="77777777" w:rsidR="0035728D" w:rsidRDefault="0035728D" w:rsidP="0035728D">
      <w:pPr>
        <w:pStyle w:val="Textkrper"/>
        <w:kinsoku w:val="0"/>
        <w:overflowPunct w:val="0"/>
      </w:pPr>
    </w:p>
    <w:p w14:paraId="42F582EF" w14:textId="77777777" w:rsidR="0035728D" w:rsidRDefault="0035728D" w:rsidP="0035728D">
      <w:pPr>
        <w:pStyle w:val="Textkrper"/>
        <w:tabs>
          <w:tab w:val="left" w:pos="5158"/>
        </w:tabs>
        <w:kinsoku w:val="0"/>
        <w:overflowPunct w:val="0"/>
        <w:ind w:left="120"/>
      </w:pPr>
      <w:r>
        <w:t>Date:</w:t>
      </w:r>
      <w:r>
        <w:tab/>
        <w:t>Date:</w:t>
      </w:r>
    </w:p>
    <w:p w14:paraId="39D29CB9" w14:textId="1742C103" w:rsidR="00FF136E" w:rsidRDefault="00FF136E" w:rsidP="0035728D">
      <w:pPr>
        <w:pStyle w:val="Textkrper"/>
        <w:tabs>
          <w:tab w:val="left" w:pos="5153"/>
        </w:tabs>
        <w:kinsoku w:val="0"/>
        <w:overflowPunct w:val="0"/>
        <w:ind w:left="120"/>
      </w:pPr>
    </w:p>
    <w:sectPr w:rsidR="00FF136E">
      <w:headerReference w:type="even" r:id="rId11"/>
      <w:headerReference w:type="default" r:id="rId12"/>
      <w:footerReference w:type="even" r:id="rId13"/>
      <w:footerReference w:type="default" r:id="rId14"/>
      <w:headerReference w:type="first" r:id="rId15"/>
      <w:footerReference w:type="first" r:id="rId16"/>
      <w:pgSz w:w="12240" w:h="15840"/>
      <w:pgMar w:top="1360" w:right="1340" w:bottom="1220" w:left="1320" w:header="0" w:footer="1026" w:gutter="0"/>
      <w:cols w:space="720" w:equalWidth="0">
        <w:col w:w="95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B1135" w14:textId="77777777" w:rsidR="00B071ED" w:rsidRDefault="00B071ED">
      <w:r>
        <w:separator/>
      </w:r>
    </w:p>
  </w:endnote>
  <w:endnote w:type="continuationSeparator" w:id="0">
    <w:p w14:paraId="2E84CC26" w14:textId="77777777" w:rsidR="00B071ED" w:rsidRDefault="00B0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0C45E" w14:textId="77777777" w:rsidR="00DB72A5" w:rsidRDefault="00DB72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D6658" w14:textId="77777777" w:rsidR="003225F0" w:rsidRDefault="007A5311">
    <w:pPr>
      <w:pStyle w:val="Textkrper"/>
      <w:kinsoku w:val="0"/>
      <w:overflowPunct w:val="0"/>
      <w:spacing w:line="14" w:lineRule="auto"/>
      <w:rPr>
        <w:sz w:val="20"/>
        <w:szCs w:val="20"/>
      </w:rPr>
    </w:pPr>
    <w:r>
      <w:rPr>
        <w:noProof/>
      </w:rPr>
      <mc:AlternateContent>
        <mc:Choice Requires="wps">
          <w:drawing>
            <wp:anchor distT="0" distB="0" distL="114300" distR="114300" simplePos="0" relativeHeight="251657216" behindDoc="1" locked="0" layoutInCell="0" allowOverlap="1" wp14:anchorId="56C8EC35" wp14:editId="751A87C4">
              <wp:simplePos x="0" y="0"/>
              <wp:positionH relativeFrom="page">
                <wp:posOffset>901700</wp:posOffset>
              </wp:positionH>
              <wp:positionV relativeFrom="page">
                <wp:posOffset>9267190</wp:posOffset>
              </wp:positionV>
              <wp:extent cx="295275" cy="1320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7543B" w14:textId="77777777" w:rsidR="003225F0" w:rsidRDefault="003225F0">
                          <w:pPr>
                            <w:pStyle w:val="Textkrper"/>
                            <w:kinsoku w:val="0"/>
                            <w:overflowPunct w:val="0"/>
                            <w:spacing w:before="14"/>
                            <w:ind w:left="20"/>
                            <w:rPr>
                              <w:sz w:val="15"/>
                              <w:szCs w:val="15"/>
                            </w:rPr>
                          </w:pPr>
                          <w:r>
                            <w:rPr>
                              <w:sz w:val="15"/>
                              <w:szCs w:val="15"/>
                            </w:rPr>
                            <w:t xml:space="preserve">Page </w:t>
                          </w:r>
                          <w:r>
                            <w:rPr>
                              <w:sz w:val="15"/>
                              <w:szCs w:val="15"/>
                            </w:rPr>
                            <w:fldChar w:fldCharType="begin"/>
                          </w:r>
                          <w:r>
                            <w:rPr>
                              <w:sz w:val="15"/>
                              <w:szCs w:val="15"/>
                            </w:rPr>
                            <w:instrText xml:space="preserve"> PAGE </w:instrText>
                          </w:r>
                          <w:r>
                            <w:rPr>
                              <w:sz w:val="15"/>
                              <w:szCs w:val="15"/>
                            </w:rPr>
                            <w:fldChar w:fldCharType="separate"/>
                          </w:r>
                          <w:r w:rsidR="00BD1DA3">
                            <w:rPr>
                              <w:noProof/>
                              <w:sz w:val="15"/>
                              <w:szCs w:val="15"/>
                            </w:rPr>
                            <w:t>1</w:t>
                          </w:r>
                          <w:r>
                            <w:rPr>
                              <w:sz w:val="15"/>
                              <w:szCs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8EC35" id="_x0000_t202" coordsize="21600,21600" o:spt="202" path="m,l,21600r21600,l21600,xe">
              <v:stroke joinstyle="miter"/>
              <v:path gradientshapeok="t" o:connecttype="rect"/>
            </v:shapetype>
            <v:shape id="Text Box 1" o:spid="_x0000_s1026" type="#_x0000_t202" style="position:absolute;margin-left:71pt;margin-top:729.7pt;width:23.25pt;height:1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" o:allowincell="f" filled="f" stroked="f">
              <v:textbox inset="0,0,0,0">
                <w:txbxContent>
                  <w:p w14:paraId="15D7543B" w14:textId="77777777" w:rsidR="003225F0" w:rsidRDefault="003225F0">
                    <w:pPr>
                      <w:pStyle w:val="BodyText"/>
                      <w:kinsoku w:val="0"/>
                      <w:overflowPunct w:val="0"/>
                      <w:spacing w:before="14"/>
                      <w:ind w:left="20"/>
                      <w:rPr>
                        <w:sz w:val="15"/>
                        <w:szCs w:val="15"/>
                      </w:rPr>
                    </w:pPr>
                    <w:r>
                      <w:rPr>
                        <w:sz w:val="15"/>
                        <w:szCs w:val="15"/>
                      </w:rPr>
                      <w:t xml:space="preserve">Page </w:t>
                    </w:r>
                    <w:r>
                      <w:rPr>
                        <w:sz w:val="15"/>
                        <w:szCs w:val="15"/>
                      </w:rPr>
                      <w:fldChar w:fldCharType="begin"/>
                    </w:r>
                    <w:r>
                      <w:rPr>
                        <w:sz w:val="15"/>
                        <w:szCs w:val="15"/>
                      </w:rPr>
                      <w:instrText xml:space="preserve"> PAGE </w:instrText>
                    </w:r>
                    <w:r>
                      <w:rPr>
                        <w:sz w:val="15"/>
                        <w:szCs w:val="15"/>
                      </w:rPr>
                      <w:fldChar w:fldCharType="separate"/>
                    </w:r>
                    <w:r w:rsidR="00BD1DA3">
                      <w:rPr>
                        <w:noProof/>
                        <w:sz w:val="15"/>
                        <w:szCs w:val="15"/>
                      </w:rPr>
                      <w:t>1</w:t>
                    </w:r>
                    <w:r>
                      <w:rPr>
                        <w:sz w:val="15"/>
                        <w:szCs w:val="1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F53EB" w14:textId="77777777" w:rsidR="00DB72A5" w:rsidRDefault="00DB72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149EC" w14:textId="77777777" w:rsidR="00B071ED" w:rsidRDefault="00B071ED">
      <w:r>
        <w:separator/>
      </w:r>
    </w:p>
  </w:footnote>
  <w:footnote w:type="continuationSeparator" w:id="0">
    <w:p w14:paraId="56CFA4BE" w14:textId="77777777" w:rsidR="00B071ED" w:rsidRDefault="00B07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44A7C" w14:textId="77777777" w:rsidR="00DB72A5" w:rsidRDefault="00DB72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12AF" w14:textId="0C12DE10" w:rsidR="00DB72A5" w:rsidRDefault="00DB72A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A483C" w14:textId="77777777" w:rsidR="00DB72A5" w:rsidRDefault="00DB72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00000885"/>
    <w:lvl w:ilvl="0">
      <w:start w:val="1"/>
      <w:numFmt w:val="decimal"/>
      <w:lvlText w:val="%1."/>
      <w:lvlJc w:val="left"/>
      <w:pPr>
        <w:ind w:left="100" w:hanging="360"/>
      </w:pPr>
      <w:rPr>
        <w:rFonts w:ascii="Times New Roman" w:hAnsi="Times New Roman" w:cs="Times New Roman"/>
        <w:b w:val="0"/>
        <w:bCs w:val="0"/>
        <w:w w:val="99"/>
        <w:sz w:val="24"/>
        <w:szCs w:val="24"/>
      </w:rPr>
    </w:lvl>
    <w:lvl w:ilvl="1">
      <w:numFmt w:val="bullet"/>
      <w:lvlText w:val="•"/>
      <w:lvlJc w:val="left"/>
      <w:pPr>
        <w:ind w:left="1046" w:hanging="360"/>
      </w:pPr>
    </w:lvl>
    <w:lvl w:ilvl="2">
      <w:numFmt w:val="bullet"/>
      <w:lvlText w:val="•"/>
      <w:lvlJc w:val="left"/>
      <w:pPr>
        <w:ind w:left="1992" w:hanging="360"/>
      </w:pPr>
    </w:lvl>
    <w:lvl w:ilvl="3">
      <w:numFmt w:val="bullet"/>
      <w:lvlText w:val="•"/>
      <w:lvlJc w:val="left"/>
      <w:pPr>
        <w:ind w:left="2938" w:hanging="360"/>
      </w:pPr>
    </w:lvl>
    <w:lvl w:ilvl="4">
      <w:numFmt w:val="bullet"/>
      <w:lvlText w:val="•"/>
      <w:lvlJc w:val="left"/>
      <w:pPr>
        <w:ind w:left="3884" w:hanging="360"/>
      </w:pPr>
    </w:lvl>
    <w:lvl w:ilvl="5">
      <w:numFmt w:val="bullet"/>
      <w:lvlText w:val="•"/>
      <w:lvlJc w:val="left"/>
      <w:pPr>
        <w:ind w:left="4830" w:hanging="360"/>
      </w:pPr>
    </w:lvl>
    <w:lvl w:ilvl="6">
      <w:numFmt w:val="bullet"/>
      <w:lvlText w:val="•"/>
      <w:lvlJc w:val="left"/>
      <w:pPr>
        <w:ind w:left="5776" w:hanging="360"/>
      </w:pPr>
    </w:lvl>
    <w:lvl w:ilvl="7">
      <w:numFmt w:val="bullet"/>
      <w:lvlText w:val="•"/>
      <w:lvlJc w:val="left"/>
      <w:pPr>
        <w:ind w:left="6722" w:hanging="360"/>
      </w:pPr>
    </w:lvl>
    <w:lvl w:ilvl="8">
      <w:numFmt w:val="bullet"/>
      <w:lvlText w:val="•"/>
      <w:lvlJc w:val="left"/>
      <w:pPr>
        <w:ind w:left="7668" w:hanging="360"/>
      </w:pPr>
    </w:lvl>
  </w:abstractNum>
  <w:num w:numId="1" w16cid:durableId="10237478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Imms">
    <w15:presenceInfo w15:providerId="AD" w15:userId="S::mimms@rmilaw.com::ff93eec6-80b9-46ce-ad7b-d6dfe557020d"/>
  </w15:person>
  <w15:person w15:author="Schneider Res">
    <w15:presenceInfo w15:providerId="AD" w15:userId="S::res.schneider@hubersuhner.com::88075460-ed64-461d-b981-5cea61e315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F"/>
    <w:rsid w:val="00022AA1"/>
    <w:rsid w:val="000244CE"/>
    <w:rsid w:val="00035901"/>
    <w:rsid w:val="00076DE5"/>
    <w:rsid w:val="000A65CE"/>
    <w:rsid w:val="000D2728"/>
    <w:rsid w:val="00110871"/>
    <w:rsid w:val="001C6581"/>
    <w:rsid w:val="00207424"/>
    <w:rsid w:val="0021368C"/>
    <w:rsid w:val="0026255F"/>
    <w:rsid w:val="002A2872"/>
    <w:rsid w:val="002F652F"/>
    <w:rsid w:val="003225F0"/>
    <w:rsid w:val="0035728D"/>
    <w:rsid w:val="00367E96"/>
    <w:rsid w:val="003F58C2"/>
    <w:rsid w:val="0040111D"/>
    <w:rsid w:val="00401305"/>
    <w:rsid w:val="00403B92"/>
    <w:rsid w:val="00461646"/>
    <w:rsid w:val="004C74B3"/>
    <w:rsid w:val="00534E1A"/>
    <w:rsid w:val="005F06AB"/>
    <w:rsid w:val="0060535F"/>
    <w:rsid w:val="00621BB7"/>
    <w:rsid w:val="0064711A"/>
    <w:rsid w:val="006F7AB2"/>
    <w:rsid w:val="00711428"/>
    <w:rsid w:val="00722976"/>
    <w:rsid w:val="00731BB2"/>
    <w:rsid w:val="00750909"/>
    <w:rsid w:val="007A5311"/>
    <w:rsid w:val="007F4DE8"/>
    <w:rsid w:val="00803462"/>
    <w:rsid w:val="00832EF1"/>
    <w:rsid w:val="008571AC"/>
    <w:rsid w:val="008D68A3"/>
    <w:rsid w:val="00926B15"/>
    <w:rsid w:val="00944407"/>
    <w:rsid w:val="00960D1F"/>
    <w:rsid w:val="009A76D7"/>
    <w:rsid w:val="00A13D55"/>
    <w:rsid w:val="00AB2791"/>
    <w:rsid w:val="00AF1134"/>
    <w:rsid w:val="00B00BE9"/>
    <w:rsid w:val="00B071ED"/>
    <w:rsid w:val="00B7022A"/>
    <w:rsid w:val="00BB327D"/>
    <w:rsid w:val="00BC142F"/>
    <w:rsid w:val="00BD1DA3"/>
    <w:rsid w:val="00BF55FA"/>
    <w:rsid w:val="00CB7CCE"/>
    <w:rsid w:val="00CE3734"/>
    <w:rsid w:val="00CF2B0B"/>
    <w:rsid w:val="00DA54C3"/>
    <w:rsid w:val="00DB72A5"/>
    <w:rsid w:val="00EC2FC9"/>
    <w:rsid w:val="00EC55E0"/>
    <w:rsid w:val="00F06042"/>
    <w:rsid w:val="00F70148"/>
    <w:rsid w:val="00FB104F"/>
    <w:rsid w:val="00FC79B9"/>
    <w:rsid w:val="00FF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555C33"/>
  <w15:docId w15:val="{A8759E0F-8827-4B92-8C0E-D9721F9F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pPr>
      <w:widowControl w:val="0"/>
      <w:autoSpaceDE w:val="0"/>
      <w:autoSpaceDN w:val="0"/>
      <w:adjustRightInd w:val="0"/>
    </w:pPr>
    <w:rPr>
      <w:rFonts w:ascii="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style>
  <w:style w:type="character" w:customStyle="1" w:styleId="TextkrperZchn">
    <w:name w:val="Textkörper Zchn"/>
    <w:link w:val="Textkrper"/>
    <w:uiPriority w:val="99"/>
    <w:semiHidden/>
    <w:locked/>
    <w:rPr>
      <w:rFonts w:ascii="Times New Roman" w:hAnsi="Times New Roman" w:cs="Times New Roman"/>
      <w:sz w:val="24"/>
      <w:szCs w:val="24"/>
    </w:rPr>
  </w:style>
  <w:style w:type="paragraph" w:styleId="Listenabsatz">
    <w:name w:val="List Paragraph"/>
    <w:basedOn w:val="Standard"/>
    <w:uiPriority w:val="1"/>
    <w:qFormat/>
    <w:pPr>
      <w:ind w:left="100" w:right="107" w:firstLine="720"/>
      <w:jc w:val="both"/>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DB72A5"/>
    <w:pPr>
      <w:tabs>
        <w:tab w:val="center" w:pos="4680"/>
        <w:tab w:val="right" w:pos="9360"/>
      </w:tabs>
    </w:pPr>
  </w:style>
  <w:style w:type="character" w:customStyle="1" w:styleId="KopfzeileZchn">
    <w:name w:val="Kopfzeile Zchn"/>
    <w:basedOn w:val="Absatz-Standardschriftart"/>
    <w:link w:val="Kopfzeile"/>
    <w:uiPriority w:val="99"/>
    <w:rsid w:val="00DB72A5"/>
    <w:rPr>
      <w:rFonts w:ascii="Times New Roman" w:hAnsi="Times New Roman"/>
      <w:sz w:val="24"/>
      <w:szCs w:val="24"/>
    </w:rPr>
  </w:style>
  <w:style w:type="paragraph" w:styleId="Fuzeile">
    <w:name w:val="footer"/>
    <w:basedOn w:val="Standard"/>
    <w:link w:val="FuzeileZchn"/>
    <w:uiPriority w:val="99"/>
    <w:unhideWhenUsed/>
    <w:rsid w:val="00DB72A5"/>
    <w:pPr>
      <w:tabs>
        <w:tab w:val="center" w:pos="4680"/>
        <w:tab w:val="right" w:pos="9360"/>
      </w:tabs>
    </w:pPr>
  </w:style>
  <w:style w:type="character" w:customStyle="1" w:styleId="FuzeileZchn">
    <w:name w:val="Fußzeile Zchn"/>
    <w:basedOn w:val="Absatz-Standardschriftart"/>
    <w:link w:val="Fuzeile"/>
    <w:uiPriority w:val="99"/>
    <w:rsid w:val="00DB72A5"/>
    <w:rPr>
      <w:rFonts w:ascii="Times New Roman" w:hAnsi="Times New Roman"/>
      <w:sz w:val="24"/>
      <w:szCs w:val="24"/>
    </w:rPr>
  </w:style>
  <w:style w:type="paragraph" w:styleId="berarbeitung">
    <w:name w:val="Revision"/>
    <w:hidden/>
    <w:uiPriority w:val="99"/>
    <w:semiHidden/>
    <w:rsid w:val="005F06AB"/>
    <w:rPr>
      <w:rFonts w:ascii="Times New Roman" w:hAnsi="Times New Roman"/>
      <w:sz w:val="24"/>
      <w:szCs w:val="24"/>
    </w:rPr>
  </w:style>
  <w:style w:type="character" w:styleId="Kommentarzeichen">
    <w:name w:val="annotation reference"/>
    <w:basedOn w:val="Absatz-Standardschriftart"/>
    <w:uiPriority w:val="99"/>
    <w:semiHidden/>
    <w:unhideWhenUsed/>
    <w:rsid w:val="00534E1A"/>
    <w:rPr>
      <w:sz w:val="16"/>
      <w:szCs w:val="16"/>
    </w:rPr>
  </w:style>
  <w:style w:type="paragraph" w:styleId="Kommentartext">
    <w:name w:val="annotation text"/>
    <w:basedOn w:val="Standard"/>
    <w:link w:val="KommentartextZchn"/>
    <w:uiPriority w:val="99"/>
    <w:unhideWhenUsed/>
    <w:rsid w:val="00534E1A"/>
    <w:rPr>
      <w:sz w:val="20"/>
      <w:szCs w:val="20"/>
    </w:rPr>
  </w:style>
  <w:style w:type="character" w:customStyle="1" w:styleId="KommentartextZchn">
    <w:name w:val="Kommentartext Zchn"/>
    <w:basedOn w:val="Absatz-Standardschriftart"/>
    <w:link w:val="Kommentartext"/>
    <w:uiPriority w:val="99"/>
    <w:rsid w:val="00534E1A"/>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534E1A"/>
    <w:rPr>
      <w:b/>
      <w:bCs/>
    </w:rPr>
  </w:style>
  <w:style w:type="character" w:customStyle="1" w:styleId="KommentarthemaZchn">
    <w:name w:val="Kommentarthema Zchn"/>
    <w:basedOn w:val="KommentartextZchn"/>
    <w:link w:val="Kommentarthema"/>
    <w:uiPriority w:val="99"/>
    <w:semiHidden/>
    <w:rsid w:val="00534E1A"/>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aa4f44c-6d48-45a6-9f20-7bc7e97ba668">HS21-2011754670-23300</_dlc_DocId>
    <lcf76f155ced4ddcb4097134ff3c332f xmlns="d0492dc9-5ade-491f-8680-6d807bd0c12d">
      <Terms xmlns="http://schemas.microsoft.com/office/infopath/2007/PartnerControls"/>
    </lcf76f155ced4ddcb4097134ff3c332f>
    <TaxCatchAll xmlns="6aa4f44c-6d48-45a6-9f20-7bc7e97ba668" xsi:nil="true"/>
    <_dlc_DocIdUrl xmlns="6aa4f44c-6d48-45a6-9f20-7bc7e97ba668">
      <Url>https://hubersuhner.sharepoint.com/teams/CorpAdminGroupStrategyandMA/_layouts/15/DocIdRedir.aspx?ID=HS21-2011754670-23300</Url>
      <Description>HS21-2011754670-23300</Description>
    </_dlc_DocIdUrl>
    <Categories xmlns="http://schemas.microsoft.com/sharepoint/v3" xsi:nil="true"/>
    <ArchiverLinkFileType xmlns="d0492dc9-5ade-491f-8680-6d807bd0c1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7CBBB6A9-AB76-4F1C-A4BB-C5DD843565C0}">
  <ds:schemaRefs>
    <ds:schemaRef ds:uri="http://schemas.microsoft.com/sharepoint/v3/contenttype/forms"/>
  </ds:schemaRefs>
</ds:datastoreItem>
</file>

<file path=customXml/itemProps2.xml><?xml version="1.0" encoding="utf-8"?>
<ds:datastoreItem xmlns:ds="http://schemas.openxmlformats.org/officeDocument/2006/customXml" ds:itemID="{AA2D61A3-629F-4BCD-B8B2-83A7D1979BB3}">
  <ds:schemaRefs>
    <ds:schemaRef ds:uri="http://schemas.microsoft.com/office/2006/documentManagement/types"/>
    <ds:schemaRef ds:uri="http://purl.org/dc/elements/1.1/"/>
    <ds:schemaRef ds:uri="http://schemas.microsoft.com/sharepoint/v3"/>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 ds:uri="6aa4f44c-6d48-45a6-9f20-7bc7e97ba668"/>
    <ds:schemaRef ds:uri="d0492dc9-5ade-491f-8680-6d807bd0c12d"/>
    <ds:schemaRef ds:uri="http://purl.org/dc/terms/"/>
  </ds:schemaRefs>
</ds:datastoreItem>
</file>

<file path=customXml/itemProps3.xml><?xml version="1.0" encoding="utf-8"?>
<ds:datastoreItem xmlns:ds="http://schemas.openxmlformats.org/officeDocument/2006/customXml" ds:itemID="{D44D4294-34B1-4103-B3B1-B5A5288A5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EA8D02-6E05-4A50-AFC2-9F4FEE1F2F4D}">
  <ds:schemaRefs>
    <ds:schemaRef ds:uri="http://schemas.microsoft.com/sharepoint/events"/>
  </ds:schemaRefs>
</ds:datastoreItem>
</file>

<file path=docMetadata/LabelInfo.xml><?xml version="1.0" encoding="utf-8"?>
<clbl:labelList xmlns:clbl="http://schemas.microsoft.com/office/2020/mipLabelMetadata">
  <clbl:label id="{c6d8fe08-f565-4534-965a-95698574938a}" enabled="0" method="" siteId="{c6d8fe08-f565-4534-965a-95698574938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1599</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Crescend NDA Microwave 3.20</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Crescend NDA Microwave 3.20</dc:title>
  <dc:subject/>
  <dc:creator>Owner</dc:creator>
  <cp:keywords/>
  <dc:description/>
  <cp:lastModifiedBy>Huber Valentin</cp:lastModifiedBy>
  <cp:revision>8</cp:revision>
  <dcterms:created xsi:type="dcterms:W3CDTF">2024-01-30T07:13:00Z</dcterms:created>
  <dcterms:modified xsi:type="dcterms:W3CDTF">2025-03-04T16:32:00Z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RevIMBCS">
    <vt:lpwstr>4;#HS internal only|02642c3c-86e4-40ea-ac41-6962aa81e4d2</vt:lpwstr>
  </property>
  <property fmtid="{D5CDD505-2E9C-101B-9397-08002B2CF9AE}" pid="4" name="ContentTypeId">
    <vt:lpwstr>0x010100069A9791FE4FA34A89EAA848F2E8B61B</vt:lpwstr>
  </property>
  <property fmtid="{D5CDD505-2E9C-101B-9397-08002B2CF9AE}" pid="5" name="_dlc_DocIdItemGuid">
    <vt:lpwstr>08904c91-476b-4fa2-9480-8bdb73f98549</vt:lpwstr>
  </property>
  <property fmtid="{D5CDD505-2E9C-101B-9397-08002B2CF9AE}" pid="6" name="i0f84bba906045b4af568ee102a52dcb">
    <vt:lpwstr>HS internal only|02642c3c-86e4-40ea-ac41-6962aa81e4d2</vt:lpwstr>
  </property>
</Properties>
</file>